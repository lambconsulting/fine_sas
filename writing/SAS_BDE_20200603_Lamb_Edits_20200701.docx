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CF619" w14:textId="7A6597FD" w:rsidR="008B3134" w:rsidRPr="007304F2" w:rsidRDefault="00E01A7B" w:rsidP="008B3134">
      <w:pPr>
        <w:spacing w:after="0" w:line="480" w:lineRule="auto"/>
        <w:rPr>
          <w:rFonts w:ascii="Arial" w:hAnsi="Arial" w:cs="Arial"/>
          <w:b/>
          <w:sz w:val="24"/>
          <w:szCs w:val="24"/>
        </w:rPr>
      </w:pPr>
      <w:bookmarkStart w:id="0" w:name="_Hlk44266114"/>
      <w:bookmarkEnd w:id="0"/>
      <w:r w:rsidRPr="007304F2">
        <w:rPr>
          <w:rFonts w:ascii="Arial" w:hAnsi="Arial" w:cs="Arial"/>
          <w:b/>
          <w:sz w:val="24"/>
          <w:szCs w:val="24"/>
        </w:rPr>
        <w:t>Natural History of Subaortic Stenosis in 166 dogs (1999 – 2011)</w:t>
      </w:r>
      <w:r w:rsidR="00B93E94" w:rsidRPr="007304F2">
        <w:rPr>
          <w:rFonts w:ascii="Arial" w:hAnsi="Arial" w:cs="Arial"/>
          <w:b/>
          <w:sz w:val="24"/>
          <w:szCs w:val="24"/>
        </w:rPr>
        <w:t xml:space="preserve"> </w:t>
      </w:r>
    </w:p>
    <w:p w14:paraId="4E8C0468" w14:textId="76753CEB" w:rsidR="005B12B4" w:rsidRPr="007304F2" w:rsidRDefault="005B12B4" w:rsidP="008B3134">
      <w:pPr>
        <w:spacing w:after="0" w:line="480" w:lineRule="auto"/>
        <w:rPr>
          <w:rFonts w:ascii="Arial" w:hAnsi="Arial" w:cs="Arial"/>
          <w:b/>
          <w:sz w:val="24"/>
          <w:szCs w:val="24"/>
        </w:rPr>
      </w:pPr>
    </w:p>
    <w:p w14:paraId="7A3635DE" w14:textId="4C25ED13" w:rsidR="008B3134" w:rsidRPr="007304F2" w:rsidRDefault="005B12B4" w:rsidP="008B3134">
      <w:pPr>
        <w:spacing w:after="0" w:line="480" w:lineRule="auto"/>
        <w:rPr>
          <w:rFonts w:ascii="Arial" w:hAnsi="Arial" w:cs="Arial"/>
          <w:sz w:val="24"/>
          <w:szCs w:val="24"/>
        </w:rPr>
      </w:pPr>
      <w:r w:rsidRPr="007304F2">
        <w:rPr>
          <w:rFonts w:ascii="Arial" w:hAnsi="Arial" w:cs="Arial"/>
          <w:sz w:val="24"/>
          <w:szCs w:val="24"/>
        </w:rPr>
        <w:t xml:space="preserve">Bryan D. Eason, </w:t>
      </w:r>
      <w:r w:rsidR="0059195C" w:rsidRPr="007304F2">
        <w:rPr>
          <w:rFonts w:ascii="Arial" w:hAnsi="Arial" w:cs="Arial"/>
          <w:sz w:val="24"/>
          <w:szCs w:val="24"/>
        </w:rPr>
        <w:t xml:space="preserve">MS, </w:t>
      </w:r>
      <w:proofErr w:type="spellStart"/>
      <w:r w:rsidRPr="007304F2">
        <w:rPr>
          <w:rFonts w:ascii="Arial" w:hAnsi="Arial" w:cs="Arial"/>
          <w:sz w:val="24"/>
          <w:szCs w:val="24"/>
        </w:rPr>
        <w:t>DVM</w:t>
      </w:r>
      <w:r w:rsidR="007304F2">
        <w:rPr>
          <w:rFonts w:ascii="Arial" w:hAnsi="Arial" w:cs="Arial"/>
          <w:sz w:val="24"/>
          <w:szCs w:val="24"/>
          <w:vertAlign w:val="superscript"/>
        </w:rPr>
        <w:t>a</w:t>
      </w:r>
      <w:proofErr w:type="spellEnd"/>
      <w:r w:rsidR="001021C9" w:rsidRPr="007304F2">
        <w:rPr>
          <w:rFonts w:ascii="Arial" w:hAnsi="Arial" w:cs="Arial"/>
          <w:sz w:val="24"/>
          <w:szCs w:val="24"/>
        </w:rPr>
        <w:t xml:space="preserve">, </w:t>
      </w:r>
      <w:r w:rsidRPr="007304F2">
        <w:rPr>
          <w:rFonts w:ascii="Arial" w:hAnsi="Arial" w:cs="Arial"/>
          <w:sz w:val="24"/>
          <w:szCs w:val="24"/>
        </w:rPr>
        <w:t>Deborah M. Fine-Ferr</w:t>
      </w:r>
      <w:r w:rsidR="005B2F21" w:rsidRPr="007304F2">
        <w:rPr>
          <w:rFonts w:ascii="Arial" w:hAnsi="Arial" w:cs="Arial"/>
          <w:sz w:val="24"/>
          <w:szCs w:val="24"/>
        </w:rPr>
        <w:t>ei</w:t>
      </w:r>
      <w:r w:rsidRPr="007304F2">
        <w:rPr>
          <w:rFonts w:ascii="Arial" w:hAnsi="Arial" w:cs="Arial"/>
          <w:sz w:val="24"/>
          <w:szCs w:val="24"/>
        </w:rPr>
        <w:t xml:space="preserve">ra, </w:t>
      </w:r>
      <w:r w:rsidR="0059195C" w:rsidRPr="007304F2">
        <w:rPr>
          <w:rFonts w:ascii="Arial" w:hAnsi="Arial" w:cs="Arial"/>
          <w:sz w:val="24"/>
          <w:szCs w:val="24"/>
        </w:rPr>
        <w:t xml:space="preserve">MS, </w:t>
      </w:r>
      <w:proofErr w:type="spellStart"/>
      <w:r w:rsidR="0059195C" w:rsidRPr="007304F2">
        <w:rPr>
          <w:rFonts w:ascii="Arial" w:hAnsi="Arial" w:cs="Arial"/>
          <w:sz w:val="24"/>
          <w:szCs w:val="24"/>
        </w:rPr>
        <w:t>DVM</w:t>
      </w:r>
      <w:r w:rsidR="007304F2">
        <w:rPr>
          <w:rFonts w:ascii="Arial" w:hAnsi="Arial" w:cs="Arial"/>
          <w:sz w:val="24"/>
          <w:szCs w:val="24"/>
          <w:vertAlign w:val="superscript"/>
        </w:rPr>
        <w:t>a</w:t>
      </w:r>
      <w:proofErr w:type="spellEnd"/>
      <w:r w:rsidR="0059195C" w:rsidRPr="007304F2">
        <w:rPr>
          <w:rFonts w:ascii="Arial" w:hAnsi="Arial" w:cs="Arial"/>
          <w:sz w:val="24"/>
          <w:szCs w:val="24"/>
        </w:rPr>
        <w:t xml:space="preserve">, </w:t>
      </w:r>
      <w:r w:rsidR="008B3134" w:rsidRPr="007304F2">
        <w:rPr>
          <w:rFonts w:ascii="Arial" w:hAnsi="Arial" w:cs="Arial"/>
          <w:sz w:val="24"/>
          <w:szCs w:val="24"/>
        </w:rPr>
        <w:t>D</w:t>
      </w:r>
      <w:r w:rsidRPr="007304F2">
        <w:rPr>
          <w:rFonts w:ascii="Arial" w:hAnsi="Arial" w:cs="Arial"/>
          <w:sz w:val="24"/>
          <w:szCs w:val="24"/>
        </w:rPr>
        <w:t xml:space="preserve">amon Leeder, </w:t>
      </w:r>
      <w:r w:rsidR="001021C9" w:rsidRPr="007304F2">
        <w:rPr>
          <w:rFonts w:ascii="Arial" w:hAnsi="Arial" w:cs="Arial"/>
          <w:sz w:val="24"/>
          <w:szCs w:val="24"/>
        </w:rPr>
        <w:t>BVSc</w:t>
      </w:r>
      <w:r w:rsidR="001021C9" w:rsidRPr="007304F2">
        <w:rPr>
          <w:rFonts w:ascii="Arial" w:hAnsi="Arial" w:cs="Arial"/>
          <w:sz w:val="24"/>
          <w:szCs w:val="24"/>
          <w:vertAlign w:val="superscript"/>
        </w:rPr>
        <w:t xml:space="preserve"> </w:t>
      </w:r>
      <w:r w:rsidR="007304F2">
        <w:rPr>
          <w:rFonts w:ascii="Arial" w:hAnsi="Arial" w:cs="Arial"/>
          <w:sz w:val="24"/>
          <w:szCs w:val="24"/>
          <w:vertAlign w:val="superscript"/>
        </w:rPr>
        <w:t>b</w:t>
      </w:r>
      <w:r w:rsidR="008B3134" w:rsidRPr="007304F2">
        <w:rPr>
          <w:rFonts w:ascii="Arial" w:hAnsi="Arial" w:cs="Arial"/>
          <w:sz w:val="24"/>
          <w:szCs w:val="24"/>
        </w:rPr>
        <w:t xml:space="preserve">, </w:t>
      </w:r>
      <w:r w:rsidRPr="007304F2">
        <w:rPr>
          <w:rFonts w:ascii="Arial" w:hAnsi="Arial" w:cs="Arial"/>
          <w:sz w:val="24"/>
          <w:szCs w:val="24"/>
        </w:rPr>
        <w:t xml:space="preserve">Christopher </w:t>
      </w:r>
      <w:proofErr w:type="spellStart"/>
      <w:r w:rsidR="008B3134" w:rsidRPr="007304F2">
        <w:rPr>
          <w:rFonts w:ascii="Arial" w:hAnsi="Arial" w:cs="Arial"/>
          <w:sz w:val="24"/>
          <w:szCs w:val="24"/>
        </w:rPr>
        <w:t>Stauthammer</w:t>
      </w:r>
      <w:proofErr w:type="spellEnd"/>
      <w:r w:rsidRPr="007304F2">
        <w:rPr>
          <w:rFonts w:ascii="Arial" w:hAnsi="Arial" w:cs="Arial"/>
          <w:sz w:val="24"/>
          <w:szCs w:val="24"/>
        </w:rPr>
        <w:t xml:space="preserve">, </w:t>
      </w:r>
      <w:proofErr w:type="spellStart"/>
      <w:r w:rsidR="001021C9" w:rsidRPr="007304F2">
        <w:rPr>
          <w:rFonts w:ascii="Arial" w:hAnsi="Arial" w:cs="Arial"/>
          <w:sz w:val="24"/>
          <w:szCs w:val="24"/>
        </w:rPr>
        <w:t>DVM</w:t>
      </w:r>
      <w:r w:rsidR="007304F2">
        <w:rPr>
          <w:rFonts w:ascii="Arial" w:hAnsi="Arial" w:cs="Arial"/>
          <w:sz w:val="24"/>
          <w:szCs w:val="24"/>
          <w:vertAlign w:val="superscript"/>
        </w:rPr>
        <w:t>b</w:t>
      </w:r>
      <w:proofErr w:type="spellEnd"/>
      <w:r w:rsidR="008B3134" w:rsidRPr="007304F2">
        <w:rPr>
          <w:rFonts w:ascii="Arial" w:hAnsi="Arial" w:cs="Arial"/>
          <w:sz w:val="24"/>
          <w:szCs w:val="24"/>
        </w:rPr>
        <w:t xml:space="preserve">, </w:t>
      </w:r>
      <w:r w:rsidRPr="007304F2">
        <w:rPr>
          <w:rFonts w:ascii="Arial" w:hAnsi="Arial" w:cs="Arial"/>
          <w:sz w:val="24"/>
          <w:szCs w:val="24"/>
        </w:rPr>
        <w:t>Kenneth Lamb</w:t>
      </w:r>
      <w:r w:rsidR="001021C9" w:rsidRPr="007304F2">
        <w:rPr>
          <w:rFonts w:ascii="Arial" w:hAnsi="Arial" w:cs="Arial"/>
          <w:sz w:val="24"/>
          <w:szCs w:val="24"/>
        </w:rPr>
        <w:t xml:space="preserve">, </w:t>
      </w:r>
      <w:proofErr w:type="spellStart"/>
      <w:r w:rsidR="001021C9" w:rsidRPr="007304F2">
        <w:rPr>
          <w:rFonts w:ascii="Arial" w:hAnsi="Arial" w:cs="Arial"/>
          <w:sz w:val="24"/>
          <w:szCs w:val="24"/>
        </w:rPr>
        <w:t>PhD</w:t>
      </w:r>
      <w:r w:rsidR="007304F2">
        <w:rPr>
          <w:rFonts w:ascii="Arial" w:hAnsi="Arial" w:cs="Arial"/>
          <w:sz w:val="24"/>
          <w:szCs w:val="24"/>
          <w:vertAlign w:val="superscript"/>
        </w:rPr>
        <w:t>c</w:t>
      </w:r>
      <w:proofErr w:type="spellEnd"/>
      <w:r w:rsidR="008B3134" w:rsidRPr="007304F2">
        <w:rPr>
          <w:rFonts w:ascii="Arial" w:hAnsi="Arial" w:cs="Arial"/>
          <w:sz w:val="24"/>
          <w:szCs w:val="24"/>
        </w:rPr>
        <w:t xml:space="preserve">, </w:t>
      </w:r>
      <w:r w:rsidRPr="007304F2">
        <w:rPr>
          <w:rFonts w:ascii="Arial" w:hAnsi="Arial" w:cs="Arial"/>
          <w:sz w:val="24"/>
          <w:szCs w:val="24"/>
        </w:rPr>
        <w:t xml:space="preserve">Anthony </w:t>
      </w:r>
      <w:r w:rsidR="008B3134" w:rsidRPr="007304F2">
        <w:rPr>
          <w:rFonts w:ascii="Arial" w:hAnsi="Arial" w:cs="Arial"/>
          <w:sz w:val="24"/>
          <w:szCs w:val="24"/>
        </w:rPr>
        <w:t>Tobias</w:t>
      </w:r>
      <w:r w:rsidRPr="007304F2">
        <w:rPr>
          <w:rFonts w:ascii="Arial" w:hAnsi="Arial" w:cs="Arial"/>
          <w:sz w:val="24"/>
          <w:szCs w:val="24"/>
        </w:rPr>
        <w:t xml:space="preserve">, </w:t>
      </w:r>
      <w:r w:rsidR="001021C9" w:rsidRPr="007304F2">
        <w:rPr>
          <w:rFonts w:ascii="Arial" w:hAnsi="Arial" w:cs="Arial"/>
          <w:sz w:val="24"/>
          <w:szCs w:val="24"/>
        </w:rPr>
        <w:t xml:space="preserve">BVSc, </w:t>
      </w:r>
      <w:proofErr w:type="spellStart"/>
      <w:r w:rsidR="001021C9" w:rsidRPr="007304F2">
        <w:rPr>
          <w:rFonts w:ascii="Arial" w:hAnsi="Arial" w:cs="Arial"/>
          <w:sz w:val="24"/>
          <w:szCs w:val="24"/>
        </w:rPr>
        <w:t>PhD</w:t>
      </w:r>
      <w:r w:rsidR="007304F2">
        <w:rPr>
          <w:rFonts w:ascii="Arial" w:hAnsi="Arial" w:cs="Arial"/>
          <w:sz w:val="24"/>
          <w:szCs w:val="24"/>
          <w:vertAlign w:val="superscript"/>
        </w:rPr>
        <w:t>b</w:t>
      </w:r>
      <w:proofErr w:type="spellEnd"/>
      <w:r w:rsidR="008B3134" w:rsidRPr="007304F2">
        <w:rPr>
          <w:rFonts w:ascii="Arial" w:hAnsi="Arial" w:cs="Arial"/>
          <w:sz w:val="24"/>
          <w:szCs w:val="24"/>
        </w:rPr>
        <w:t xml:space="preserve">.  </w:t>
      </w:r>
    </w:p>
    <w:p w14:paraId="5D1F5410" w14:textId="53153B2A" w:rsidR="001021C9" w:rsidRPr="007304F2" w:rsidRDefault="007304F2" w:rsidP="008B3134">
      <w:pPr>
        <w:spacing w:after="0" w:line="480" w:lineRule="auto"/>
        <w:rPr>
          <w:rFonts w:ascii="Arial" w:hAnsi="Arial" w:cs="Arial"/>
          <w:sz w:val="24"/>
          <w:szCs w:val="24"/>
        </w:rPr>
      </w:pPr>
      <w:r>
        <w:rPr>
          <w:rFonts w:ascii="Arial" w:hAnsi="Arial" w:cs="Arial"/>
          <w:sz w:val="24"/>
          <w:szCs w:val="24"/>
        </w:rPr>
        <w:t>a</w:t>
      </w:r>
      <w:r w:rsidR="008B3134" w:rsidRPr="007304F2">
        <w:rPr>
          <w:rFonts w:ascii="Arial" w:hAnsi="Arial" w:cs="Arial"/>
          <w:sz w:val="24"/>
          <w:szCs w:val="24"/>
        </w:rPr>
        <w:t xml:space="preserve">. University of Missouri, College of Veterinary Medicine, </w:t>
      </w:r>
      <w:r w:rsidR="001021C9" w:rsidRPr="007304F2">
        <w:rPr>
          <w:rStyle w:val="xbe"/>
          <w:rFonts w:ascii="Arial" w:hAnsi="Arial" w:cs="Arial"/>
          <w:color w:val="222222"/>
          <w:sz w:val="24"/>
          <w:szCs w:val="24"/>
          <w:lang w:val="en"/>
        </w:rPr>
        <w:t>900 E Campus Dr, Columbia, MO 65211</w:t>
      </w:r>
      <w:r w:rsidR="003B5AFA" w:rsidRPr="007304F2">
        <w:rPr>
          <w:rStyle w:val="xbe"/>
          <w:rFonts w:ascii="Arial" w:hAnsi="Arial" w:cs="Arial"/>
          <w:color w:val="222222"/>
          <w:sz w:val="24"/>
          <w:szCs w:val="24"/>
          <w:lang w:val="en"/>
        </w:rPr>
        <w:t>, USA</w:t>
      </w:r>
      <w:r w:rsidR="008B3134" w:rsidRPr="007304F2">
        <w:rPr>
          <w:rFonts w:ascii="Arial" w:hAnsi="Arial" w:cs="Arial"/>
          <w:sz w:val="24"/>
          <w:szCs w:val="24"/>
        </w:rPr>
        <w:t xml:space="preserve">.  </w:t>
      </w:r>
    </w:p>
    <w:p w14:paraId="20E7E78E" w14:textId="595EB6FA" w:rsidR="001021C9" w:rsidRPr="007304F2" w:rsidRDefault="007304F2" w:rsidP="008B3134">
      <w:pPr>
        <w:spacing w:after="0" w:line="480" w:lineRule="auto"/>
        <w:rPr>
          <w:rFonts w:ascii="Arial" w:hAnsi="Arial" w:cs="Arial"/>
          <w:sz w:val="24"/>
          <w:szCs w:val="24"/>
        </w:rPr>
      </w:pPr>
      <w:r>
        <w:rPr>
          <w:rFonts w:ascii="Arial" w:hAnsi="Arial" w:cs="Arial"/>
          <w:sz w:val="24"/>
          <w:szCs w:val="24"/>
        </w:rPr>
        <w:t>b</w:t>
      </w:r>
      <w:r w:rsidR="008B3134" w:rsidRPr="007304F2">
        <w:rPr>
          <w:rFonts w:ascii="Arial" w:hAnsi="Arial" w:cs="Arial"/>
          <w:sz w:val="24"/>
          <w:szCs w:val="24"/>
        </w:rPr>
        <w:t xml:space="preserve">. University of Minnesota, College of Veterinary Medicine, </w:t>
      </w:r>
      <w:r w:rsidR="001021C9" w:rsidRPr="007304F2">
        <w:rPr>
          <w:rFonts w:ascii="Arial" w:hAnsi="Arial" w:cs="Arial"/>
          <w:sz w:val="24"/>
          <w:szCs w:val="24"/>
        </w:rPr>
        <w:t xml:space="preserve">1365 </w:t>
      </w:r>
      <w:proofErr w:type="spellStart"/>
      <w:r w:rsidR="001021C9" w:rsidRPr="007304F2">
        <w:rPr>
          <w:rFonts w:ascii="Arial" w:hAnsi="Arial" w:cs="Arial"/>
          <w:sz w:val="24"/>
          <w:szCs w:val="24"/>
        </w:rPr>
        <w:t>Gortner</w:t>
      </w:r>
      <w:proofErr w:type="spellEnd"/>
      <w:r w:rsidR="001021C9" w:rsidRPr="007304F2">
        <w:rPr>
          <w:rFonts w:ascii="Arial" w:hAnsi="Arial" w:cs="Arial"/>
          <w:sz w:val="24"/>
          <w:szCs w:val="24"/>
        </w:rPr>
        <w:t xml:space="preserve"> Ave, St Paul, MN 55108</w:t>
      </w:r>
      <w:r w:rsidR="003B5AFA" w:rsidRPr="007304F2">
        <w:rPr>
          <w:rFonts w:ascii="Arial" w:hAnsi="Arial" w:cs="Arial"/>
          <w:sz w:val="24"/>
          <w:szCs w:val="24"/>
        </w:rPr>
        <w:t>, USA.</w:t>
      </w:r>
    </w:p>
    <w:p w14:paraId="3F746FFD" w14:textId="681D4F70" w:rsidR="0059195C" w:rsidRPr="007304F2" w:rsidRDefault="007304F2" w:rsidP="008B3134">
      <w:pPr>
        <w:spacing w:after="0" w:line="480" w:lineRule="auto"/>
        <w:rPr>
          <w:rFonts w:ascii="Arial" w:hAnsi="Arial" w:cs="Arial"/>
          <w:i/>
          <w:sz w:val="28"/>
          <w:szCs w:val="28"/>
        </w:rPr>
      </w:pPr>
      <w:r>
        <w:rPr>
          <w:rFonts w:ascii="Arial" w:hAnsi="Arial" w:cs="Arial"/>
          <w:sz w:val="24"/>
          <w:szCs w:val="24"/>
        </w:rPr>
        <w:t>c</w:t>
      </w:r>
      <w:r w:rsidR="008B3134" w:rsidRPr="007304F2">
        <w:rPr>
          <w:rFonts w:ascii="Arial" w:hAnsi="Arial" w:cs="Arial"/>
          <w:sz w:val="24"/>
          <w:szCs w:val="24"/>
        </w:rPr>
        <w:t>. Lamb Consulting</w:t>
      </w:r>
      <w:ins w:id="1" w:author="Ken Lamb" w:date="2020-07-01T07:31:00Z">
        <w:r w:rsidR="00E15C09">
          <w:rPr>
            <w:rFonts w:ascii="Arial" w:hAnsi="Arial" w:cs="Arial"/>
            <w:sz w:val="24"/>
            <w:szCs w:val="24"/>
          </w:rPr>
          <w:t xml:space="preserve"> Statistical Consulting LLC</w:t>
        </w:r>
      </w:ins>
      <w:r w:rsidR="008B3134" w:rsidRPr="007304F2">
        <w:rPr>
          <w:rFonts w:ascii="Arial" w:hAnsi="Arial" w:cs="Arial"/>
          <w:sz w:val="24"/>
          <w:szCs w:val="24"/>
        </w:rPr>
        <w:t xml:space="preserve">, </w:t>
      </w:r>
      <w:r w:rsidR="0050037D" w:rsidRPr="007304F2">
        <w:rPr>
          <w:rStyle w:val="street-address"/>
          <w:rFonts w:ascii="Arial" w:hAnsi="Arial" w:cs="Arial"/>
          <w:spacing w:val="8"/>
          <w:sz w:val="24"/>
          <w:szCs w:val="24"/>
          <w:shd w:val="clear" w:color="auto" w:fill="FFFFFF"/>
        </w:rPr>
        <w:t>404 Thompson Ave W,</w:t>
      </w:r>
      <w:r w:rsidR="0050037D" w:rsidRPr="007304F2">
        <w:rPr>
          <w:rFonts w:ascii="Arial" w:hAnsi="Arial" w:cs="Arial"/>
          <w:spacing w:val="8"/>
          <w:sz w:val="24"/>
          <w:szCs w:val="24"/>
          <w:shd w:val="clear" w:color="auto" w:fill="FFFFFF"/>
        </w:rPr>
        <w:t> </w:t>
      </w:r>
      <w:r w:rsidR="0050037D" w:rsidRPr="007304F2">
        <w:rPr>
          <w:rStyle w:val="location-info"/>
          <w:rFonts w:ascii="Arial" w:hAnsi="Arial" w:cs="Arial"/>
          <w:spacing w:val="8"/>
          <w:sz w:val="24"/>
          <w:szCs w:val="24"/>
          <w:shd w:val="clear" w:color="auto" w:fill="FFFFFF"/>
        </w:rPr>
        <w:t xml:space="preserve">Saint Paul, MN 55118  </w:t>
      </w:r>
    </w:p>
    <w:p w14:paraId="700C514B" w14:textId="77777777" w:rsidR="0059195C" w:rsidRPr="007304F2" w:rsidRDefault="0059195C" w:rsidP="008B3134">
      <w:pPr>
        <w:spacing w:after="0" w:line="480" w:lineRule="auto"/>
        <w:rPr>
          <w:rFonts w:ascii="Arial" w:hAnsi="Arial" w:cs="Arial"/>
          <w:iCs/>
          <w:sz w:val="24"/>
          <w:szCs w:val="24"/>
        </w:rPr>
      </w:pPr>
    </w:p>
    <w:p w14:paraId="3BC31C26" w14:textId="4CE2900A" w:rsidR="007304F2" w:rsidRPr="007304F2" w:rsidRDefault="001021C9" w:rsidP="008B3134">
      <w:pPr>
        <w:spacing w:after="0" w:line="480" w:lineRule="auto"/>
        <w:rPr>
          <w:rFonts w:ascii="Arial" w:hAnsi="Arial" w:cs="Arial"/>
          <w:sz w:val="24"/>
          <w:szCs w:val="24"/>
        </w:rPr>
      </w:pPr>
      <w:r w:rsidRPr="007304F2">
        <w:rPr>
          <w:rFonts w:ascii="Arial" w:hAnsi="Arial" w:cs="Arial"/>
          <w:sz w:val="24"/>
          <w:szCs w:val="24"/>
        </w:rPr>
        <w:t>Short Title: Canine Subaortic Stenosis</w:t>
      </w:r>
    </w:p>
    <w:p w14:paraId="2AFFD260" w14:textId="3B86C848" w:rsidR="007304F2" w:rsidRDefault="008B3134" w:rsidP="008B3134">
      <w:pPr>
        <w:spacing w:after="0" w:line="480" w:lineRule="auto"/>
        <w:rPr>
          <w:rFonts w:ascii="Arial" w:hAnsi="Arial" w:cs="Arial"/>
          <w:sz w:val="24"/>
          <w:szCs w:val="24"/>
        </w:rPr>
      </w:pPr>
      <w:r w:rsidRPr="007304F2">
        <w:rPr>
          <w:rFonts w:ascii="Arial" w:hAnsi="Arial" w:cs="Arial"/>
          <w:sz w:val="24"/>
          <w:szCs w:val="24"/>
        </w:rPr>
        <w:t>Corresponding Author</w:t>
      </w:r>
      <w:r w:rsidR="00D712DD" w:rsidRPr="007304F2">
        <w:rPr>
          <w:rFonts w:ascii="Arial" w:hAnsi="Arial" w:cs="Arial"/>
          <w:sz w:val="24"/>
          <w:szCs w:val="24"/>
        </w:rPr>
        <w:t>:</w:t>
      </w:r>
      <w:r w:rsidR="005B2F21" w:rsidRPr="007304F2">
        <w:rPr>
          <w:rFonts w:ascii="Arial" w:hAnsi="Arial" w:cs="Arial"/>
          <w:sz w:val="24"/>
          <w:szCs w:val="24"/>
        </w:rPr>
        <w:t xml:space="preserve"> BD Eason, </w:t>
      </w:r>
      <w:hyperlink r:id="rId9" w:history="1">
        <w:r w:rsidR="007304F2" w:rsidRPr="005C7E84">
          <w:rPr>
            <w:rStyle w:val="Hyperlink"/>
            <w:rFonts w:ascii="Arial" w:hAnsi="Arial" w:cs="Arial"/>
            <w:sz w:val="24"/>
            <w:szCs w:val="24"/>
          </w:rPr>
          <w:t>easonb@evergreenvetcardio.com</w:t>
        </w:r>
      </w:hyperlink>
    </w:p>
    <w:p w14:paraId="5FF244E8" w14:textId="77777777" w:rsidR="007304F2" w:rsidRPr="007304F2" w:rsidRDefault="007304F2" w:rsidP="008B3134">
      <w:pPr>
        <w:spacing w:after="0" w:line="480" w:lineRule="auto"/>
        <w:rPr>
          <w:rFonts w:ascii="Arial" w:hAnsi="Arial" w:cs="Arial"/>
          <w:sz w:val="24"/>
          <w:szCs w:val="24"/>
        </w:rPr>
      </w:pPr>
    </w:p>
    <w:p w14:paraId="0825A9B6" w14:textId="493141AD" w:rsidR="005B2F21" w:rsidRDefault="005B2F21" w:rsidP="005B2F21">
      <w:pPr>
        <w:spacing w:after="0" w:line="480" w:lineRule="auto"/>
        <w:rPr>
          <w:rFonts w:ascii="Arial" w:hAnsi="Arial" w:cs="Arial"/>
          <w:iCs/>
          <w:sz w:val="24"/>
          <w:szCs w:val="24"/>
        </w:rPr>
      </w:pPr>
      <w:r w:rsidRPr="007304F2">
        <w:rPr>
          <w:rFonts w:ascii="Arial" w:hAnsi="Arial" w:cs="Arial"/>
          <w:sz w:val="24"/>
          <w:szCs w:val="24"/>
        </w:rPr>
        <w:t>Dr. Eason</w:t>
      </w:r>
      <w:r w:rsidR="007304F2">
        <w:rPr>
          <w:rFonts w:ascii="Arial" w:hAnsi="Arial" w:cs="Arial"/>
          <w:sz w:val="24"/>
          <w:szCs w:val="24"/>
        </w:rPr>
        <w:t>’s</w:t>
      </w:r>
      <w:r w:rsidR="00793849" w:rsidRPr="007304F2">
        <w:rPr>
          <w:rFonts w:ascii="Arial" w:hAnsi="Arial" w:cs="Arial"/>
          <w:sz w:val="24"/>
          <w:szCs w:val="24"/>
        </w:rPr>
        <w:t xml:space="preserve"> </w:t>
      </w:r>
      <w:r w:rsidRPr="007304F2">
        <w:rPr>
          <w:rFonts w:ascii="Arial" w:hAnsi="Arial" w:cs="Arial"/>
          <w:sz w:val="24"/>
          <w:szCs w:val="24"/>
        </w:rPr>
        <w:t xml:space="preserve">current address is </w:t>
      </w:r>
      <w:r w:rsidR="00DD7BB9" w:rsidRPr="007304F2">
        <w:rPr>
          <w:rFonts w:ascii="Arial" w:hAnsi="Arial" w:cs="Arial"/>
          <w:sz w:val="24"/>
          <w:szCs w:val="24"/>
        </w:rPr>
        <w:t xml:space="preserve">Evergreen Veterinary Cardiology, PO Box 351, Olympia, WA 98507; </w:t>
      </w:r>
      <w:r w:rsidR="00793849" w:rsidRPr="007304F2">
        <w:rPr>
          <w:rFonts w:ascii="Arial" w:hAnsi="Arial" w:cs="Arial"/>
          <w:sz w:val="24"/>
          <w:szCs w:val="24"/>
        </w:rPr>
        <w:t xml:space="preserve">Dr. Fine’s current address is </w:t>
      </w:r>
      <w:proofErr w:type="spellStart"/>
      <w:r w:rsidR="00793849" w:rsidRPr="007304F2">
        <w:rPr>
          <w:rFonts w:ascii="Arial" w:hAnsi="Arial" w:cs="Arial"/>
          <w:sz w:val="24"/>
          <w:szCs w:val="24"/>
        </w:rPr>
        <w:t>Ali’i</w:t>
      </w:r>
      <w:proofErr w:type="spellEnd"/>
      <w:r w:rsidR="00793849" w:rsidRPr="007304F2">
        <w:rPr>
          <w:rFonts w:ascii="Arial" w:hAnsi="Arial" w:cs="Arial"/>
          <w:sz w:val="24"/>
          <w:szCs w:val="24"/>
        </w:rPr>
        <w:t xml:space="preserve"> Veterinary Hospital, 75-349 </w:t>
      </w:r>
      <w:proofErr w:type="spellStart"/>
      <w:r w:rsidR="00793849" w:rsidRPr="007304F2">
        <w:rPr>
          <w:rFonts w:ascii="Arial" w:hAnsi="Arial" w:cs="Arial"/>
          <w:sz w:val="24"/>
          <w:szCs w:val="24"/>
        </w:rPr>
        <w:t>Hualalai</w:t>
      </w:r>
      <w:proofErr w:type="spellEnd"/>
      <w:r w:rsidR="00793849" w:rsidRPr="007304F2">
        <w:rPr>
          <w:rFonts w:ascii="Arial" w:hAnsi="Arial" w:cs="Arial"/>
          <w:sz w:val="24"/>
          <w:szCs w:val="24"/>
        </w:rPr>
        <w:t xml:space="preserve"> Rd.; Kailua-Kona, HI  96740; </w:t>
      </w:r>
      <w:r w:rsidR="00D851F3" w:rsidRPr="007304F2">
        <w:rPr>
          <w:rFonts w:ascii="Arial" w:hAnsi="Arial" w:cs="Arial"/>
          <w:sz w:val="24"/>
          <w:szCs w:val="24"/>
        </w:rPr>
        <w:t xml:space="preserve">Dr. Tobias’s current address is </w:t>
      </w:r>
      <w:r w:rsidR="00870855" w:rsidRPr="00870855">
        <w:rPr>
          <w:rFonts w:ascii="Arial" w:hAnsi="Arial" w:cs="Arial"/>
          <w:sz w:val="24"/>
          <w:szCs w:val="24"/>
        </w:rPr>
        <w:t>Veterinary Clinical Sciences Department, College of Veterinary Medicine, University of Minnesota, 1352 Boyd Avenue, St Paul, MN 55108, USA</w:t>
      </w:r>
      <w:r w:rsidR="00870855">
        <w:rPr>
          <w:rFonts w:ascii="Arial" w:hAnsi="Arial" w:cs="Arial"/>
          <w:sz w:val="24"/>
          <w:szCs w:val="24"/>
        </w:rPr>
        <w:t xml:space="preserve">. </w:t>
      </w:r>
      <w:r w:rsidR="00E01A7B" w:rsidRPr="007304F2">
        <w:rPr>
          <w:rFonts w:ascii="Arial" w:hAnsi="Arial" w:cs="Arial"/>
          <w:iCs/>
          <w:sz w:val="24"/>
          <w:szCs w:val="24"/>
        </w:rPr>
        <w:t>Dr. Leede</w:t>
      </w:r>
      <w:r w:rsidR="00D851F3" w:rsidRPr="007304F2">
        <w:rPr>
          <w:rFonts w:ascii="Arial" w:hAnsi="Arial" w:cs="Arial"/>
          <w:iCs/>
          <w:sz w:val="24"/>
          <w:szCs w:val="24"/>
        </w:rPr>
        <w:t>r’s current address is Veterinary Emergency and Specialty Center 3312 West Cary Street</w:t>
      </w:r>
      <w:r w:rsidR="00793849" w:rsidRPr="007304F2">
        <w:rPr>
          <w:rFonts w:ascii="Arial" w:hAnsi="Arial" w:cs="Arial"/>
          <w:iCs/>
          <w:sz w:val="24"/>
          <w:szCs w:val="24"/>
        </w:rPr>
        <w:t xml:space="preserve">, </w:t>
      </w:r>
      <w:r w:rsidR="00D851F3" w:rsidRPr="007304F2">
        <w:rPr>
          <w:rFonts w:ascii="Arial" w:hAnsi="Arial" w:cs="Arial"/>
          <w:iCs/>
          <w:sz w:val="24"/>
          <w:szCs w:val="24"/>
        </w:rPr>
        <w:t>Richmond, VA 23221</w:t>
      </w:r>
      <w:r w:rsidR="004A2295" w:rsidRPr="007304F2">
        <w:rPr>
          <w:rFonts w:ascii="Arial" w:hAnsi="Arial" w:cs="Arial"/>
          <w:iCs/>
          <w:sz w:val="24"/>
          <w:szCs w:val="24"/>
        </w:rPr>
        <w:t>.</w:t>
      </w:r>
    </w:p>
    <w:p w14:paraId="564B4598" w14:textId="77777777" w:rsidR="007304F2" w:rsidRDefault="007304F2" w:rsidP="005B2F21">
      <w:pPr>
        <w:spacing w:after="0" w:line="480" w:lineRule="auto"/>
        <w:rPr>
          <w:rFonts w:ascii="Arial" w:hAnsi="Arial" w:cs="Arial"/>
          <w:iCs/>
          <w:sz w:val="24"/>
          <w:szCs w:val="24"/>
        </w:rPr>
      </w:pPr>
    </w:p>
    <w:p w14:paraId="3D787D19" w14:textId="667CFAC9" w:rsidR="007304F2" w:rsidRDefault="007304F2" w:rsidP="007304F2">
      <w:pPr>
        <w:spacing w:after="0" w:line="480" w:lineRule="auto"/>
        <w:rPr>
          <w:rFonts w:ascii="Arial" w:hAnsi="Arial" w:cs="Arial"/>
          <w:sz w:val="24"/>
          <w:szCs w:val="24"/>
        </w:rPr>
      </w:pPr>
      <w:r w:rsidRPr="007304F2">
        <w:rPr>
          <w:rFonts w:ascii="Arial" w:hAnsi="Arial" w:cs="Arial"/>
          <w:sz w:val="24"/>
          <w:szCs w:val="24"/>
        </w:rPr>
        <w:lastRenderedPageBreak/>
        <w:t xml:space="preserve">Acknowledgements: The authors would like to thank Kristin </w:t>
      </w:r>
      <w:proofErr w:type="spellStart"/>
      <w:r w:rsidRPr="007304F2">
        <w:rPr>
          <w:rFonts w:ascii="Arial" w:hAnsi="Arial" w:cs="Arial"/>
          <w:sz w:val="24"/>
          <w:szCs w:val="24"/>
        </w:rPr>
        <w:t>Hohnadel</w:t>
      </w:r>
      <w:proofErr w:type="spellEnd"/>
      <w:r w:rsidRPr="007304F2">
        <w:rPr>
          <w:rFonts w:ascii="Arial" w:hAnsi="Arial" w:cs="Arial"/>
          <w:sz w:val="24"/>
          <w:szCs w:val="24"/>
        </w:rPr>
        <w:t xml:space="preserve"> BS, CVT, VTS (Cardiology) and Ed Durham CVT, LATG, VTS (Cardiology) for their technical assistance.</w:t>
      </w:r>
    </w:p>
    <w:p w14:paraId="63ADD26D" w14:textId="25D2053E" w:rsidR="0054596F" w:rsidRDefault="0054596F">
      <w:pPr>
        <w:rPr>
          <w:rFonts w:ascii="Arial" w:hAnsi="Arial" w:cs="Arial"/>
          <w:sz w:val="24"/>
          <w:szCs w:val="24"/>
        </w:rPr>
      </w:pPr>
      <w:r>
        <w:rPr>
          <w:rFonts w:ascii="Arial" w:hAnsi="Arial" w:cs="Arial"/>
          <w:sz w:val="24"/>
          <w:szCs w:val="24"/>
        </w:rPr>
        <w:br w:type="page"/>
      </w:r>
    </w:p>
    <w:p w14:paraId="051FE0FC" w14:textId="77777777" w:rsidR="0054596F" w:rsidRPr="007304F2" w:rsidRDefault="0054596F" w:rsidP="007304F2">
      <w:pPr>
        <w:spacing w:after="0" w:line="480" w:lineRule="auto"/>
        <w:rPr>
          <w:rFonts w:ascii="Arial" w:hAnsi="Arial" w:cs="Arial"/>
          <w:sz w:val="24"/>
          <w:szCs w:val="24"/>
        </w:rPr>
      </w:pPr>
    </w:p>
    <w:p w14:paraId="6F5F09E3" w14:textId="141EA4E1" w:rsidR="00ED3158" w:rsidRPr="007304F2" w:rsidRDefault="00ED3158" w:rsidP="003A3172">
      <w:pPr>
        <w:spacing w:after="0" w:line="480" w:lineRule="auto"/>
        <w:rPr>
          <w:rFonts w:ascii="Arial" w:hAnsi="Arial" w:cs="Arial"/>
          <w:b/>
          <w:sz w:val="24"/>
          <w:szCs w:val="24"/>
        </w:rPr>
      </w:pPr>
      <w:r w:rsidRPr="007304F2">
        <w:rPr>
          <w:rFonts w:ascii="Arial" w:hAnsi="Arial" w:cs="Arial"/>
          <w:b/>
          <w:sz w:val="24"/>
          <w:szCs w:val="24"/>
        </w:rPr>
        <w:t>Abstract</w:t>
      </w:r>
      <w:r w:rsidR="00216B07" w:rsidRPr="007304F2">
        <w:rPr>
          <w:rFonts w:ascii="Arial" w:hAnsi="Arial" w:cs="Arial"/>
          <w:b/>
          <w:sz w:val="24"/>
          <w:szCs w:val="24"/>
        </w:rPr>
        <w:t xml:space="preserve"> </w:t>
      </w:r>
    </w:p>
    <w:p w14:paraId="352E4B2E" w14:textId="4E5F17D8" w:rsidR="00D23DBB" w:rsidRPr="007304F2" w:rsidRDefault="00D23DBB" w:rsidP="00ED3158">
      <w:pPr>
        <w:spacing w:after="0" w:line="480" w:lineRule="auto"/>
        <w:rPr>
          <w:rFonts w:ascii="Arial" w:hAnsi="Arial" w:cs="Arial"/>
          <w:sz w:val="24"/>
          <w:szCs w:val="24"/>
        </w:rPr>
      </w:pPr>
      <w:r w:rsidRPr="007304F2">
        <w:rPr>
          <w:rFonts w:ascii="Arial" w:hAnsi="Arial" w:cs="Arial"/>
          <w:i/>
          <w:iCs/>
          <w:sz w:val="24"/>
          <w:szCs w:val="24"/>
        </w:rPr>
        <w:t>Introduction</w:t>
      </w:r>
      <w:r w:rsidRPr="007304F2">
        <w:rPr>
          <w:rFonts w:ascii="Arial" w:hAnsi="Arial" w:cs="Arial"/>
          <w:b/>
          <w:bCs/>
          <w:sz w:val="24"/>
          <w:szCs w:val="24"/>
        </w:rPr>
        <w:t>:</w:t>
      </w:r>
      <w:r w:rsidRPr="007304F2">
        <w:rPr>
          <w:rFonts w:ascii="Arial" w:hAnsi="Arial" w:cs="Arial"/>
          <w:sz w:val="24"/>
          <w:szCs w:val="24"/>
        </w:rPr>
        <w:t xml:space="preserve"> </w:t>
      </w:r>
      <w:r w:rsidR="00945E7D" w:rsidRPr="007304F2">
        <w:rPr>
          <w:rFonts w:ascii="Arial" w:hAnsi="Arial" w:cs="Arial"/>
          <w:sz w:val="24"/>
          <w:szCs w:val="24"/>
        </w:rPr>
        <w:t xml:space="preserve">Subaortic stenosis (SAS) is one of the most common congenital </w:t>
      </w:r>
      <w:r w:rsidR="001C3C15" w:rsidRPr="007304F2">
        <w:rPr>
          <w:rFonts w:ascii="Arial" w:hAnsi="Arial" w:cs="Arial"/>
          <w:sz w:val="24"/>
          <w:szCs w:val="24"/>
        </w:rPr>
        <w:t xml:space="preserve">cardiac </w:t>
      </w:r>
      <w:r w:rsidR="00945E7D" w:rsidRPr="007304F2">
        <w:rPr>
          <w:rFonts w:ascii="Arial" w:hAnsi="Arial" w:cs="Arial"/>
          <w:sz w:val="24"/>
          <w:szCs w:val="24"/>
        </w:rPr>
        <w:t xml:space="preserve">diseases in dogs.  </w:t>
      </w:r>
      <w:bookmarkStart w:id="2" w:name="_Hlk37364797"/>
      <w:r w:rsidR="00945E7D" w:rsidRPr="007304F2">
        <w:rPr>
          <w:rFonts w:ascii="Arial" w:hAnsi="Arial" w:cs="Arial"/>
          <w:sz w:val="24"/>
          <w:szCs w:val="24"/>
        </w:rPr>
        <w:t xml:space="preserve">The objective of this study was to provide </w:t>
      </w:r>
      <w:r w:rsidR="00870855">
        <w:rPr>
          <w:rFonts w:ascii="Arial" w:hAnsi="Arial" w:cs="Arial"/>
          <w:sz w:val="24"/>
          <w:szCs w:val="24"/>
        </w:rPr>
        <w:t xml:space="preserve">survival times on a </w:t>
      </w:r>
      <w:r w:rsidR="00945E7D" w:rsidRPr="007304F2">
        <w:rPr>
          <w:rFonts w:ascii="Arial" w:hAnsi="Arial" w:cs="Arial"/>
          <w:sz w:val="24"/>
          <w:szCs w:val="24"/>
        </w:rPr>
        <w:t xml:space="preserve">large population of dogs with SAS and </w:t>
      </w:r>
      <w:r w:rsidR="001808AB" w:rsidRPr="007304F2">
        <w:rPr>
          <w:rFonts w:ascii="Arial" w:hAnsi="Arial" w:cs="Arial"/>
          <w:sz w:val="24"/>
          <w:szCs w:val="24"/>
        </w:rPr>
        <w:t xml:space="preserve">to </w:t>
      </w:r>
      <w:r w:rsidR="00945E7D" w:rsidRPr="007304F2">
        <w:rPr>
          <w:rFonts w:ascii="Arial" w:hAnsi="Arial" w:cs="Arial"/>
          <w:sz w:val="24"/>
          <w:szCs w:val="24"/>
        </w:rPr>
        <w:t xml:space="preserve">propose a redefined pressure gradient </w:t>
      </w:r>
      <w:r w:rsidR="001C3C15" w:rsidRPr="007304F2">
        <w:rPr>
          <w:rFonts w:ascii="Arial" w:hAnsi="Arial" w:cs="Arial"/>
          <w:sz w:val="24"/>
          <w:szCs w:val="24"/>
        </w:rPr>
        <w:t xml:space="preserve">(PG) </w:t>
      </w:r>
      <w:r w:rsidR="00945E7D" w:rsidRPr="007304F2">
        <w:rPr>
          <w:rFonts w:ascii="Arial" w:hAnsi="Arial" w:cs="Arial"/>
          <w:sz w:val="24"/>
          <w:szCs w:val="24"/>
        </w:rPr>
        <w:t>scale for mild, moderate</w:t>
      </w:r>
      <w:r w:rsidR="0059195C" w:rsidRPr="007304F2">
        <w:rPr>
          <w:rFonts w:ascii="Arial" w:hAnsi="Arial" w:cs="Arial"/>
          <w:sz w:val="24"/>
          <w:szCs w:val="24"/>
        </w:rPr>
        <w:t>,</w:t>
      </w:r>
      <w:r w:rsidR="00945E7D" w:rsidRPr="007304F2">
        <w:rPr>
          <w:rFonts w:ascii="Arial" w:hAnsi="Arial" w:cs="Arial"/>
          <w:sz w:val="24"/>
          <w:szCs w:val="24"/>
        </w:rPr>
        <w:t xml:space="preserve"> and severe </w:t>
      </w:r>
      <w:r w:rsidR="00D31220" w:rsidRPr="007304F2">
        <w:rPr>
          <w:rFonts w:ascii="Arial" w:hAnsi="Arial" w:cs="Arial"/>
          <w:sz w:val="24"/>
          <w:szCs w:val="24"/>
        </w:rPr>
        <w:t>disease</w:t>
      </w:r>
      <w:r w:rsidR="00EC4839" w:rsidRPr="007304F2">
        <w:rPr>
          <w:rFonts w:ascii="Arial" w:hAnsi="Arial" w:cs="Arial"/>
          <w:sz w:val="24"/>
          <w:szCs w:val="24"/>
        </w:rPr>
        <w:t xml:space="preserve"> classification</w:t>
      </w:r>
      <w:bookmarkEnd w:id="2"/>
      <w:r w:rsidR="00945E7D" w:rsidRPr="007304F2">
        <w:rPr>
          <w:rFonts w:ascii="Arial" w:hAnsi="Arial" w:cs="Arial"/>
          <w:sz w:val="24"/>
          <w:szCs w:val="24"/>
        </w:rPr>
        <w:t xml:space="preserve">.  </w:t>
      </w:r>
    </w:p>
    <w:p w14:paraId="7D709534" w14:textId="2F6D47B2" w:rsidR="00D23DBB" w:rsidRPr="007304F2" w:rsidRDefault="00D23DBB" w:rsidP="00ED3158">
      <w:pPr>
        <w:spacing w:after="0" w:line="480" w:lineRule="auto"/>
        <w:rPr>
          <w:rFonts w:ascii="Arial" w:hAnsi="Arial" w:cs="Arial"/>
          <w:sz w:val="24"/>
          <w:szCs w:val="24"/>
        </w:rPr>
      </w:pPr>
      <w:r w:rsidRPr="007304F2">
        <w:rPr>
          <w:rFonts w:ascii="Arial" w:hAnsi="Arial" w:cs="Arial"/>
          <w:i/>
          <w:iCs/>
          <w:sz w:val="24"/>
          <w:szCs w:val="24"/>
          <w:shd w:val="clear" w:color="auto" w:fill="FFFFFF"/>
        </w:rPr>
        <w:t>Animals, Materials and Methods:</w:t>
      </w:r>
      <w:r w:rsidRPr="007304F2">
        <w:rPr>
          <w:rFonts w:ascii="Arial" w:hAnsi="Arial" w:cs="Arial"/>
          <w:sz w:val="24"/>
          <w:szCs w:val="24"/>
        </w:rPr>
        <w:t xml:space="preserve"> </w:t>
      </w:r>
      <w:r w:rsidR="002C301A" w:rsidRPr="007304F2">
        <w:rPr>
          <w:rFonts w:ascii="Arial" w:hAnsi="Arial" w:cs="Arial"/>
          <w:sz w:val="24"/>
          <w:szCs w:val="24"/>
        </w:rPr>
        <w:t xml:space="preserve">Dogs </w:t>
      </w:r>
      <w:r w:rsidR="00945E7D" w:rsidRPr="007304F2">
        <w:rPr>
          <w:rFonts w:ascii="Arial" w:hAnsi="Arial" w:cs="Arial"/>
          <w:sz w:val="24"/>
          <w:szCs w:val="24"/>
        </w:rPr>
        <w:t xml:space="preserve">were divided into three groups based on the </w:t>
      </w:r>
      <w:r w:rsidR="00C64B50" w:rsidRPr="007304F2">
        <w:rPr>
          <w:rFonts w:ascii="Arial" w:hAnsi="Arial" w:cs="Arial"/>
          <w:sz w:val="24"/>
          <w:szCs w:val="24"/>
        </w:rPr>
        <w:t>Doppler-</w:t>
      </w:r>
      <w:r w:rsidR="00B16A38" w:rsidRPr="007304F2">
        <w:rPr>
          <w:rFonts w:ascii="Arial" w:hAnsi="Arial" w:cs="Arial"/>
          <w:sz w:val="24"/>
          <w:szCs w:val="24"/>
        </w:rPr>
        <w:t xml:space="preserve">derived PG </w:t>
      </w:r>
      <w:r w:rsidR="00945E7D" w:rsidRPr="007304F2">
        <w:rPr>
          <w:rFonts w:ascii="Arial" w:hAnsi="Arial" w:cs="Arial"/>
          <w:sz w:val="24"/>
          <w:szCs w:val="24"/>
        </w:rPr>
        <w:t xml:space="preserve">across the stenosis.  </w:t>
      </w:r>
      <w:r w:rsidR="00B16A38" w:rsidRPr="007304F2">
        <w:rPr>
          <w:rFonts w:ascii="Arial" w:hAnsi="Arial" w:cs="Arial"/>
          <w:sz w:val="24"/>
          <w:szCs w:val="24"/>
        </w:rPr>
        <w:t>Disease severity</w:t>
      </w:r>
      <w:r w:rsidR="00945E7D" w:rsidRPr="007304F2">
        <w:rPr>
          <w:rFonts w:ascii="Arial" w:hAnsi="Arial" w:cs="Arial"/>
          <w:sz w:val="24"/>
          <w:szCs w:val="24"/>
        </w:rPr>
        <w:t xml:space="preserve"> was defined as</w:t>
      </w:r>
      <w:r w:rsidR="001C3C15" w:rsidRPr="007304F2">
        <w:rPr>
          <w:rFonts w:ascii="Arial" w:hAnsi="Arial" w:cs="Arial"/>
          <w:sz w:val="24"/>
          <w:szCs w:val="24"/>
        </w:rPr>
        <w:t>:</w:t>
      </w:r>
      <w:r w:rsidR="00945E7D" w:rsidRPr="007304F2">
        <w:rPr>
          <w:rFonts w:ascii="Arial" w:hAnsi="Arial" w:cs="Arial"/>
          <w:sz w:val="24"/>
          <w:szCs w:val="24"/>
        </w:rPr>
        <w:t xml:space="preserve"> </w:t>
      </w:r>
      <w:r w:rsidR="00B16A38" w:rsidRPr="007304F2">
        <w:rPr>
          <w:rFonts w:ascii="Arial" w:hAnsi="Arial" w:cs="Arial"/>
          <w:sz w:val="24"/>
          <w:szCs w:val="24"/>
        </w:rPr>
        <w:t xml:space="preserve">mild </w:t>
      </w:r>
      <w:r w:rsidR="00C97D1C" w:rsidRPr="007304F2">
        <w:rPr>
          <w:rFonts w:ascii="Arial" w:hAnsi="Arial" w:cs="Arial"/>
          <w:sz w:val="24"/>
          <w:szCs w:val="24"/>
        </w:rPr>
        <w:t xml:space="preserve">= </w:t>
      </w:r>
      <w:r w:rsidR="00945E7D" w:rsidRPr="007304F2">
        <w:rPr>
          <w:rFonts w:ascii="Arial" w:hAnsi="Arial" w:cs="Arial"/>
          <w:sz w:val="24"/>
          <w:szCs w:val="24"/>
        </w:rPr>
        <w:t>PG &lt;50 mmH</w:t>
      </w:r>
      <w:r w:rsidR="0051241F" w:rsidRPr="007304F2">
        <w:rPr>
          <w:rFonts w:ascii="Arial" w:hAnsi="Arial" w:cs="Arial"/>
          <w:sz w:val="24"/>
          <w:szCs w:val="24"/>
        </w:rPr>
        <w:t>g</w:t>
      </w:r>
      <w:r w:rsidR="00B16A38" w:rsidRPr="007304F2">
        <w:rPr>
          <w:rFonts w:ascii="Arial" w:hAnsi="Arial" w:cs="Arial"/>
          <w:sz w:val="24"/>
          <w:szCs w:val="24"/>
        </w:rPr>
        <w:t>;</w:t>
      </w:r>
      <w:r w:rsidR="00945E7D" w:rsidRPr="007304F2">
        <w:rPr>
          <w:rFonts w:ascii="Arial" w:hAnsi="Arial" w:cs="Arial"/>
          <w:sz w:val="24"/>
          <w:szCs w:val="24"/>
        </w:rPr>
        <w:t xml:space="preserve"> moderate </w:t>
      </w:r>
      <w:r w:rsidR="00B16A38" w:rsidRPr="007304F2">
        <w:rPr>
          <w:rFonts w:ascii="Arial" w:hAnsi="Arial" w:cs="Arial"/>
          <w:sz w:val="24"/>
          <w:szCs w:val="24"/>
        </w:rPr>
        <w:t>=</w:t>
      </w:r>
      <w:r w:rsidR="00945E7D" w:rsidRPr="007304F2">
        <w:rPr>
          <w:rFonts w:ascii="Arial" w:hAnsi="Arial" w:cs="Arial"/>
          <w:sz w:val="24"/>
          <w:szCs w:val="24"/>
        </w:rPr>
        <w:t xml:space="preserve"> PG </w:t>
      </w:r>
      <w:r w:rsidR="00B16A38" w:rsidRPr="007304F2">
        <w:rPr>
          <w:rFonts w:ascii="Arial" w:hAnsi="Arial" w:cs="Arial"/>
          <w:sz w:val="24"/>
          <w:szCs w:val="24"/>
        </w:rPr>
        <w:t xml:space="preserve">range </w:t>
      </w:r>
      <w:r w:rsidR="009C0302" w:rsidRPr="007304F2">
        <w:rPr>
          <w:rFonts w:ascii="Arial" w:hAnsi="Arial" w:cs="Arial"/>
          <w:sz w:val="24"/>
          <w:szCs w:val="24"/>
        </w:rPr>
        <w:t>50</w:t>
      </w:r>
      <w:r w:rsidR="001C3C15" w:rsidRPr="007304F2">
        <w:rPr>
          <w:rFonts w:ascii="Arial" w:hAnsi="Arial" w:cs="Arial"/>
          <w:sz w:val="24"/>
          <w:szCs w:val="24"/>
        </w:rPr>
        <w:t>-</w:t>
      </w:r>
      <w:r w:rsidR="003479DC" w:rsidRPr="007304F2">
        <w:rPr>
          <w:rFonts w:ascii="Arial" w:hAnsi="Arial" w:cs="Arial"/>
          <w:sz w:val="24"/>
          <w:szCs w:val="24"/>
        </w:rPr>
        <w:t>130</w:t>
      </w:r>
      <w:r w:rsidR="0059195C" w:rsidRPr="007304F2">
        <w:rPr>
          <w:rFonts w:ascii="Arial" w:hAnsi="Arial" w:cs="Arial"/>
          <w:sz w:val="24"/>
          <w:szCs w:val="24"/>
        </w:rPr>
        <w:t xml:space="preserve"> </w:t>
      </w:r>
      <w:r w:rsidR="009C0302" w:rsidRPr="007304F2">
        <w:rPr>
          <w:rFonts w:ascii="Arial" w:hAnsi="Arial" w:cs="Arial"/>
          <w:sz w:val="24"/>
          <w:szCs w:val="24"/>
        </w:rPr>
        <w:t>mmHg</w:t>
      </w:r>
      <w:r w:rsidR="00B16A38" w:rsidRPr="007304F2">
        <w:rPr>
          <w:rFonts w:ascii="Arial" w:hAnsi="Arial" w:cs="Arial"/>
          <w:sz w:val="24"/>
          <w:szCs w:val="24"/>
        </w:rPr>
        <w:t xml:space="preserve">; </w:t>
      </w:r>
      <w:r w:rsidR="009C0302" w:rsidRPr="007304F2">
        <w:rPr>
          <w:rFonts w:ascii="Arial" w:hAnsi="Arial" w:cs="Arial"/>
          <w:sz w:val="24"/>
          <w:szCs w:val="24"/>
        </w:rPr>
        <w:t>and severe</w:t>
      </w:r>
      <w:r w:rsidR="00945E7D" w:rsidRPr="007304F2">
        <w:rPr>
          <w:rFonts w:ascii="Arial" w:hAnsi="Arial" w:cs="Arial"/>
          <w:sz w:val="24"/>
          <w:szCs w:val="24"/>
        </w:rPr>
        <w:t xml:space="preserve"> </w:t>
      </w:r>
      <w:r w:rsidR="00B16A38" w:rsidRPr="007304F2">
        <w:rPr>
          <w:rFonts w:ascii="Arial" w:hAnsi="Arial" w:cs="Arial"/>
          <w:sz w:val="24"/>
          <w:szCs w:val="24"/>
        </w:rPr>
        <w:t>=</w:t>
      </w:r>
      <w:r w:rsidR="00945E7D" w:rsidRPr="007304F2">
        <w:rPr>
          <w:rFonts w:ascii="Arial" w:hAnsi="Arial" w:cs="Arial"/>
          <w:sz w:val="24"/>
          <w:szCs w:val="24"/>
        </w:rPr>
        <w:t xml:space="preserve"> PG </w:t>
      </w:r>
      <w:r w:rsidR="003479DC" w:rsidRPr="007304F2">
        <w:rPr>
          <w:rFonts w:ascii="Arial" w:hAnsi="Arial" w:cs="Arial"/>
          <w:sz w:val="24"/>
          <w:szCs w:val="24"/>
        </w:rPr>
        <w:t>&gt;</w:t>
      </w:r>
      <w:r w:rsidR="00693A36" w:rsidRPr="007304F2">
        <w:rPr>
          <w:rFonts w:ascii="Arial" w:hAnsi="Arial" w:cs="Arial"/>
          <w:sz w:val="24"/>
          <w:szCs w:val="24"/>
        </w:rPr>
        <w:t>130 mmHg.</w:t>
      </w:r>
      <w:r w:rsidR="00945E7D" w:rsidRPr="007304F2">
        <w:rPr>
          <w:rFonts w:ascii="Arial" w:hAnsi="Arial" w:cs="Arial"/>
          <w:sz w:val="24"/>
          <w:szCs w:val="24"/>
        </w:rPr>
        <w:t xml:space="preserve"> </w:t>
      </w:r>
      <w:r w:rsidR="00693A36" w:rsidRPr="007304F2">
        <w:rPr>
          <w:rFonts w:ascii="Arial" w:hAnsi="Arial" w:cs="Arial"/>
          <w:sz w:val="24"/>
          <w:szCs w:val="24"/>
        </w:rPr>
        <w:t>Over the study period</w:t>
      </w:r>
      <w:r w:rsidR="001C3C15" w:rsidRPr="007304F2">
        <w:rPr>
          <w:rFonts w:ascii="Arial" w:hAnsi="Arial" w:cs="Arial"/>
          <w:sz w:val="24"/>
          <w:szCs w:val="24"/>
        </w:rPr>
        <w:t xml:space="preserve"> (1999-2</w:t>
      </w:r>
      <w:r w:rsidR="00D32910" w:rsidRPr="007304F2">
        <w:rPr>
          <w:rFonts w:ascii="Arial" w:hAnsi="Arial" w:cs="Arial"/>
          <w:sz w:val="24"/>
          <w:szCs w:val="24"/>
        </w:rPr>
        <w:t>011)</w:t>
      </w:r>
      <w:r w:rsidR="00693A36" w:rsidRPr="007304F2">
        <w:rPr>
          <w:rFonts w:ascii="Arial" w:hAnsi="Arial" w:cs="Arial"/>
          <w:sz w:val="24"/>
          <w:szCs w:val="24"/>
        </w:rPr>
        <w:t>, 166</w:t>
      </w:r>
      <w:r w:rsidR="002C301A" w:rsidRPr="007304F2">
        <w:rPr>
          <w:rFonts w:ascii="Arial" w:hAnsi="Arial" w:cs="Arial"/>
          <w:sz w:val="24"/>
          <w:szCs w:val="24"/>
        </w:rPr>
        <w:t xml:space="preserve"> client-owned</w:t>
      </w:r>
      <w:r w:rsidR="00693A36" w:rsidRPr="007304F2">
        <w:rPr>
          <w:rFonts w:ascii="Arial" w:hAnsi="Arial" w:cs="Arial"/>
          <w:sz w:val="24"/>
          <w:szCs w:val="24"/>
        </w:rPr>
        <w:t xml:space="preserve"> dogs were diagnosed with SAS of which 129 had follow</w:t>
      </w:r>
      <w:r w:rsidR="00B16A38" w:rsidRPr="007304F2">
        <w:rPr>
          <w:rFonts w:ascii="Arial" w:hAnsi="Arial" w:cs="Arial"/>
          <w:sz w:val="24"/>
          <w:szCs w:val="24"/>
        </w:rPr>
        <w:t>-</w:t>
      </w:r>
      <w:r w:rsidR="00693A36" w:rsidRPr="007304F2">
        <w:rPr>
          <w:rFonts w:ascii="Arial" w:hAnsi="Arial" w:cs="Arial"/>
          <w:sz w:val="24"/>
          <w:szCs w:val="24"/>
        </w:rPr>
        <w:t xml:space="preserve">up information available.  </w:t>
      </w:r>
    </w:p>
    <w:p w14:paraId="6E5E2AF6" w14:textId="2DCBBCB1" w:rsidR="00D23DBB" w:rsidRPr="007304F2" w:rsidRDefault="00D23DBB" w:rsidP="00ED3158">
      <w:pPr>
        <w:spacing w:after="0" w:line="480" w:lineRule="auto"/>
        <w:rPr>
          <w:rFonts w:ascii="Arial" w:hAnsi="Arial" w:cs="Arial"/>
          <w:sz w:val="24"/>
          <w:szCs w:val="24"/>
        </w:rPr>
      </w:pPr>
      <w:r w:rsidRPr="007304F2">
        <w:rPr>
          <w:rFonts w:ascii="Arial" w:hAnsi="Arial" w:cs="Arial"/>
          <w:i/>
          <w:iCs/>
          <w:sz w:val="24"/>
          <w:szCs w:val="24"/>
        </w:rPr>
        <w:t>Results</w:t>
      </w:r>
      <w:r w:rsidRPr="007304F2">
        <w:rPr>
          <w:rFonts w:ascii="Arial" w:hAnsi="Arial" w:cs="Arial"/>
          <w:sz w:val="24"/>
          <w:szCs w:val="24"/>
        </w:rPr>
        <w:t xml:space="preserve">: </w:t>
      </w:r>
      <w:r w:rsidR="00693A36" w:rsidRPr="007304F2">
        <w:rPr>
          <w:rFonts w:ascii="Arial" w:hAnsi="Arial" w:cs="Arial"/>
          <w:sz w:val="24"/>
          <w:szCs w:val="24"/>
        </w:rPr>
        <w:t>Kaplan Meier survival analysis of all-cause mortality showed median survival time for</w:t>
      </w:r>
      <w:r w:rsidR="009C0302" w:rsidRPr="007304F2">
        <w:rPr>
          <w:rFonts w:ascii="Arial" w:hAnsi="Arial" w:cs="Arial"/>
          <w:sz w:val="24"/>
          <w:szCs w:val="24"/>
        </w:rPr>
        <w:t xml:space="preserve"> the severe group was 3.0 years, moderate was 8.3 years, and mild was 11.0 years</w:t>
      </w:r>
      <w:r w:rsidR="00693A36" w:rsidRPr="007304F2">
        <w:rPr>
          <w:rFonts w:ascii="Arial" w:hAnsi="Arial" w:cs="Arial"/>
          <w:sz w:val="24"/>
          <w:szCs w:val="24"/>
        </w:rPr>
        <w:t xml:space="preserve">.  </w:t>
      </w:r>
      <w:r w:rsidR="00FF7403" w:rsidRPr="007304F2">
        <w:rPr>
          <w:rFonts w:ascii="Arial" w:hAnsi="Arial" w:cs="Arial"/>
          <w:sz w:val="24"/>
          <w:szCs w:val="24"/>
        </w:rPr>
        <w:t>Univariate</w:t>
      </w:r>
      <w:r w:rsidR="002C301A" w:rsidRPr="007304F2">
        <w:rPr>
          <w:rFonts w:ascii="Arial" w:hAnsi="Arial" w:cs="Arial"/>
          <w:sz w:val="24"/>
          <w:szCs w:val="24"/>
        </w:rPr>
        <w:t xml:space="preserve"> analysis examining the effect of PG, age at diagnosis</w:t>
      </w:r>
      <w:r w:rsidR="00B16A38" w:rsidRPr="007304F2">
        <w:rPr>
          <w:rFonts w:ascii="Arial" w:hAnsi="Arial" w:cs="Arial"/>
          <w:sz w:val="24"/>
          <w:szCs w:val="24"/>
        </w:rPr>
        <w:t>,</w:t>
      </w:r>
      <w:r w:rsidR="002C301A" w:rsidRPr="007304F2">
        <w:rPr>
          <w:rFonts w:ascii="Arial" w:hAnsi="Arial" w:cs="Arial"/>
          <w:sz w:val="24"/>
          <w:szCs w:val="24"/>
        </w:rPr>
        <w:t xml:space="preserve"> and sex found only </w:t>
      </w:r>
      <w:r w:rsidR="00B16A38" w:rsidRPr="007304F2">
        <w:rPr>
          <w:rFonts w:ascii="Arial" w:hAnsi="Arial" w:cs="Arial"/>
          <w:sz w:val="24"/>
          <w:szCs w:val="24"/>
        </w:rPr>
        <w:t>PG</w:t>
      </w:r>
      <w:r w:rsidR="002C301A" w:rsidRPr="007304F2">
        <w:rPr>
          <w:rFonts w:ascii="Arial" w:hAnsi="Arial" w:cs="Arial"/>
          <w:sz w:val="24"/>
          <w:szCs w:val="24"/>
        </w:rPr>
        <w:t xml:space="preserve"> and age at diagnosis </w:t>
      </w:r>
      <w:r w:rsidR="00661C42" w:rsidRPr="007304F2">
        <w:rPr>
          <w:rFonts w:ascii="Arial" w:hAnsi="Arial" w:cs="Arial"/>
          <w:sz w:val="24"/>
          <w:szCs w:val="24"/>
        </w:rPr>
        <w:t xml:space="preserve">had a </w:t>
      </w:r>
      <w:r w:rsidR="002C301A" w:rsidRPr="007304F2">
        <w:rPr>
          <w:rFonts w:ascii="Arial" w:hAnsi="Arial" w:cs="Arial"/>
          <w:sz w:val="24"/>
          <w:szCs w:val="24"/>
        </w:rPr>
        <w:t>significant</w:t>
      </w:r>
      <w:r w:rsidR="00661C42" w:rsidRPr="007304F2">
        <w:rPr>
          <w:rFonts w:ascii="Arial" w:hAnsi="Arial" w:cs="Arial"/>
          <w:sz w:val="24"/>
          <w:szCs w:val="24"/>
        </w:rPr>
        <w:t xml:space="preserve"> effect</w:t>
      </w:r>
      <w:r w:rsidR="002C301A" w:rsidRPr="007304F2">
        <w:rPr>
          <w:rFonts w:ascii="Arial" w:hAnsi="Arial" w:cs="Arial"/>
          <w:sz w:val="24"/>
          <w:szCs w:val="24"/>
        </w:rPr>
        <w:t xml:space="preserve"> </w:t>
      </w:r>
      <w:r w:rsidR="0051241F" w:rsidRPr="007304F2">
        <w:rPr>
          <w:rFonts w:ascii="Arial" w:hAnsi="Arial" w:cs="Arial"/>
          <w:sz w:val="24"/>
          <w:szCs w:val="24"/>
        </w:rPr>
        <w:t>on survival</w:t>
      </w:r>
      <w:r w:rsidR="002C301A" w:rsidRPr="007304F2">
        <w:rPr>
          <w:rFonts w:ascii="Arial" w:hAnsi="Arial" w:cs="Arial"/>
          <w:sz w:val="24"/>
          <w:szCs w:val="24"/>
        </w:rPr>
        <w:t xml:space="preserve">. </w:t>
      </w:r>
      <w:r w:rsidR="00FF7403" w:rsidRPr="007304F2">
        <w:rPr>
          <w:rFonts w:ascii="Arial" w:hAnsi="Arial" w:cs="Arial"/>
          <w:sz w:val="24"/>
          <w:szCs w:val="24"/>
        </w:rPr>
        <w:t xml:space="preserve">Adjusted survival curves showed that </w:t>
      </w:r>
      <w:r w:rsidR="00734A2B" w:rsidRPr="007304F2">
        <w:rPr>
          <w:rFonts w:ascii="Arial" w:hAnsi="Arial" w:cs="Arial"/>
          <w:sz w:val="24"/>
          <w:szCs w:val="24"/>
        </w:rPr>
        <w:t xml:space="preserve">the </w:t>
      </w:r>
      <w:r w:rsidR="00FF7403" w:rsidRPr="007304F2">
        <w:rPr>
          <w:rFonts w:ascii="Arial" w:hAnsi="Arial" w:cs="Arial"/>
          <w:sz w:val="24"/>
          <w:szCs w:val="24"/>
        </w:rPr>
        <w:t>s</w:t>
      </w:r>
      <w:r w:rsidR="00693A36" w:rsidRPr="007304F2">
        <w:rPr>
          <w:rFonts w:ascii="Arial" w:hAnsi="Arial" w:cs="Arial"/>
          <w:sz w:val="24"/>
          <w:szCs w:val="24"/>
        </w:rPr>
        <w:t xml:space="preserve">urvival </w:t>
      </w:r>
      <w:r w:rsidR="001C3C15" w:rsidRPr="007304F2">
        <w:rPr>
          <w:rFonts w:ascii="Arial" w:hAnsi="Arial" w:cs="Arial"/>
          <w:sz w:val="24"/>
          <w:szCs w:val="24"/>
        </w:rPr>
        <w:t xml:space="preserve">time </w:t>
      </w:r>
      <w:r w:rsidR="00734A2B" w:rsidRPr="007304F2">
        <w:rPr>
          <w:rFonts w:ascii="Arial" w:hAnsi="Arial" w:cs="Arial"/>
          <w:sz w:val="24"/>
          <w:szCs w:val="24"/>
        </w:rPr>
        <w:t xml:space="preserve">in the severe group was decreased </w:t>
      </w:r>
      <w:r w:rsidR="001C3C15" w:rsidRPr="007304F2">
        <w:rPr>
          <w:rFonts w:ascii="Arial" w:hAnsi="Arial" w:cs="Arial"/>
          <w:sz w:val="24"/>
          <w:szCs w:val="24"/>
        </w:rPr>
        <w:t xml:space="preserve">for </w:t>
      </w:r>
      <w:r w:rsidR="0051241F" w:rsidRPr="007304F2">
        <w:rPr>
          <w:rFonts w:ascii="Arial" w:hAnsi="Arial" w:cs="Arial"/>
          <w:sz w:val="24"/>
          <w:szCs w:val="24"/>
        </w:rPr>
        <w:t xml:space="preserve">both </w:t>
      </w:r>
      <w:r w:rsidR="002C301A" w:rsidRPr="007304F2">
        <w:rPr>
          <w:rFonts w:ascii="Arial" w:hAnsi="Arial" w:cs="Arial"/>
          <w:sz w:val="24"/>
          <w:szCs w:val="24"/>
        </w:rPr>
        <w:t>all-cause mortality</w:t>
      </w:r>
      <w:r w:rsidR="0051241F" w:rsidRPr="007304F2">
        <w:rPr>
          <w:rFonts w:ascii="Arial" w:hAnsi="Arial" w:cs="Arial"/>
          <w:sz w:val="24"/>
          <w:szCs w:val="24"/>
        </w:rPr>
        <w:t xml:space="preserve"> and cardiac-cause mortality</w:t>
      </w:r>
      <w:r w:rsidR="00693A36" w:rsidRPr="007304F2">
        <w:rPr>
          <w:rFonts w:ascii="Arial" w:hAnsi="Arial" w:cs="Arial"/>
          <w:sz w:val="24"/>
          <w:szCs w:val="24"/>
        </w:rPr>
        <w:t xml:space="preserve"> </w:t>
      </w:r>
      <w:r w:rsidR="00734A2B" w:rsidRPr="007304F2">
        <w:rPr>
          <w:rFonts w:ascii="Arial" w:hAnsi="Arial" w:cs="Arial"/>
          <w:sz w:val="24"/>
          <w:szCs w:val="24"/>
        </w:rPr>
        <w:t xml:space="preserve">compared to </w:t>
      </w:r>
      <w:r w:rsidR="001C3C15" w:rsidRPr="007304F2">
        <w:rPr>
          <w:rFonts w:ascii="Arial" w:hAnsi="Arial" w:cs="Arial"/>
          <w:sz w:val="24"/>
          <w:szCs w:val="24"/>
        </w:rPr>
        <w:t xml:space="preserve">the </w:t>
      </w:r>
      <w:r w:rsidR="00693A36" w:rsidRPr="007304F2">
        <w:rPr>
          <w:rFonts w:ascii="Arial" w:hAnsi="Arial" w:cs="Arial"/>
          <w:sz w:val="24"/>
          <w:szCs w:val="24"/>
        </w:rPr>
        <w:t>mild and moderate groups</w:t>
      </w:r>
      <w:r w:rsidR="00D06469" w:rsidRPr="007304F2">
        <w:rPr>
          <w:rFonts w:ascii="Arial" w:hAnsi="Arial" w:cs="Arial"/>
          <w:sz w:val="24"/>
          <w:szCs w:val="24"/>
        </w:rPr>
        <w:t xml:space="preserve">.  </w:t>
      </w:r>
      <w:r w:rsidR="009C0302" w:rsidRPr="007304F2">
        <w:rPr>
          <w:rFonts w:ascii="Arial" w:hAnsi="Arial" w:cs="Arial"/>
          <w:sz w:val="24"/>
          <w:szCs w:val="24"/>
        </w:rPr>
        <w:t xml:space="preserve"> </w:t>
      </w:r>
    </w:p>
    <w:p w14:paraId="47D87776" w14:textId="0BB848C9" w:rsidR="00ED3158" w:rsidRPr="007304F2" w:rsidRDefault="00D23DBB" w:rsidP="00ED3158">
      <w:pPr>
        <w:spacing w:after="0" w:line="480" w:lineRule="auto"/>
        <w:rPr>
          <w:rFonts w:ascii="Arial" w:hAnsi="Arial" w:cs="Arial"/>
          <w:sz w:val="24"/>
          <w:szCs w:val="24"/>
        </w:rPr>
      </w:pPr>
      <w:r w:rsidRPr="007304F2">
        <w:rPr>
          <w:rFonts w:ascii="Arial" w:hAnsi="Arial" w:cs="Arial"/>
          <w:i/>
          <w:iCs/>
          <w:sz w:val="24"/>
          <w:szCs w:val="24"/>
        </w:rPr>
        <w:t>Conclusion</w:t>
      </w:r>
      <w:r w:rsidRPr="007304F2">
        <w:rPr>
          <w:rFonts w:ascii="Arial" w:hAnsi="Arial" w:cs="Arial"/>
          <w:sz w:val="24"/>
          <w:szCs w:val="24"/>
        </w:rPr>
        <w:t xml:space="preserve">: </w:t>
      </w:r>
      <w:r w:rsidR="001C3C15" w:rsidRPr="007304F2">
        <w:rPr>
          <w:rFonts w:ascii="Arial" w:hAnsi="Arial" w:cs="Arial"/>
          <w:sz w:val="24"/>
          <w:szCs w:val="24"/>
        </w:rPr>
        <w:t>Based on</w:t>
      </w:r>
      <w:r w:rsidR="00FA1724" w:rsidRPr="007304F2">
        <w:rPr>
          <w:rFonts w:ascii="Arial" w:hAnsi="Arial" w:cs="Arial"/>
          <w:sz w:val="24"/>
          <w:szCs w:val="24"/>
        </w:rPr>
        <w:t xml:space="preserve"> this study, a </w:t>
      </w:r>
      <w:r w:rsidR="001C3C15" w:rsidRPr="007304F2">
        <w:rPr>
          <w:rFonts w:ascii="Arial" w:hAnsi="Arial" w:cs="Arial"/>
          <w:sz w:val="24"/>
          <w:szCs w:val="24"/>
        </w:rPr>
        <w:t>PG</w:t>
      </w:r>
      <w:r w:rsidR="00FA1724" w:rsidRPr="007304F2">
        <w:rPr>
          <w:rFonts w:ascii="Arial" w:hAnsi="Arial" w:cs="Arial"/>
          <w:sz w:val="24"/>
          <w:szCs w:val="24"/>
        </w:rPr>
        <w:t xml:space="preserve"> &gt; 130 </w:t>
      </w:r>
      <w:r w:rsidR="00870855">
        <w:rPr>
          <w:rFonts w:ascii="Arial" w:hAnsi="Arial" w:cs="Arial"/>
          <w:sz w:val="24"/>
          <w:szCs w:val="24"/>
        </w:rPr>
        <w:t>is an appropriate indicator of severe disease as these dogs are at highest risk for</w:t>
      </w:r>
      <w:r w:rsidR="009C0302" w:rsidRPr="007304F2">
        <w:rPr>
          <w:rFonts w:ascii="Arial" w:hAnsi="Arial" w:cs="Arial"/>
          <w:sz w:val="24"/>
          <w:szCs w:val="24"/>
        </w:rPr>
        <w:t xml:space="preserve"> cardiac</w:t>
      </w:r>
      <w:r w:rsidR="00D32910" w:rsidRPr="007304F2">
        <w:rPr>
          <w:rFonts w:ascii="Arial" w:hAnsi="Arial" w:cs="Arial"/>
          <w:sz w:val="24"/>
          <w:szCs w:val="24"/>
        </w:rPr>
        <w:t>-</w:t>
      </w:r>
      <w:r w:rsidR="009C0302" w:rsidRPr="007304F2">
        <w:rPr>
          <w:rFonts w:ascii="Arial" w:hAnsi="Arial" w:cs="Arial"/>
          <w:sz w:val="24"/>
          <w:szCs w:val="24"/>
        </w:rPr>
        <w:t>related death</w:t>
      </w:r>
      <w:r w:rsidR="00FA1724" w:rsidRPr="007304F2">
        <w:rPr>
          <w:rFonts w:ascii="Arial" w:hAnsi="Arial" w:cs="Arial"/>
          <w:sz w:val="24"/>
          <w:szCs w:val="24"/>
        </w:rPr>
        <w:t xml:space="preserve">.  </w:t>
      </w:r>
    </w:p>
    <w:p w14:paraId="4BDE61C5" w14:textId="77777777" w:rsidR="000F44C3" w:rsidRPr="007304F2" w:rsidRDefault="000F44C3" w:rsidP="000F44C3">
      <w:pPr>
        <w:spacing w:after="0" w:line="480" w:lineRule="auto"/>
        <w:rPr>
          <w:rFonts w:ascii="Arial" w:hAnsi="Arial" w:cs="Arial"/>
          <w:sz w:val="24"/>
          <w:szCs w:val="24"/>
        </w:rPr>
      </w:pPr>
    </w:p>
    <w:p w14:paraId="6BF07284" w14:textId="6D0A3441" w:rsidR="000A49AF" w:rsidRPr="007304F2" w:rsidRDefault="000F44C3" w:rsidP="000F44C3">
      <w:pPr>
        <w:spacing w:after="0" w:line="480" w:lineRule="auto"/>
        <w:rPr>
          <w:rFonts w:ascii="Arial" w:hAnsi="Arial" w:cs="Arial"/>
          <w:sz w:val="24"/>
          <w:szCs w:val="24"/>
        </w:rPr>
      </w:pPr>
      <w:r w:rsidRPr="007304F2">
        <w:rPr>
          <w:rFonts w:ascii="Arial" w:hAnsi="Arial" w:cs="Arial"/>
          <w:sz w:val="24"/>
          <w:szCs w:val="24"/>
        </w:rPr>
        <w:t xml:space="preserve">Keywords: congenital heart disease, echocardiogram, </w:t>
      </w:r>
      <w:r w:rsidR="00661C42" w:rsidRPr="007304F2">
        <w:rPr>
          <w:rFonts w:ascii="Arial" w:hAnsi="Arial" w:cs="Arial"/>
          <w:sz w:val="24"/>
          <w:szCs w:val="24"/>
        </w:rPr>
        <w:t xml:space="preserve">disease </w:t>
      </w:r>
      <w:r w:rsidRPr="007304F2">
        <w:rPr>
          <w:rFonts w:ascii="Arial" w:hAnsi="Arial" w:cs="Arial"/>
          <w:sz w:val="24"/>
          <w:szCs w:val="24"/>
        </w:rPr>
        <w:t xml:space="preserve">classification, survival </w:t>
      </w:r>
      <w:r w:rsidR="00661C42" w:rsidRPr="007304F2">
        <w:rPr>
          <w:rFonts w:ascii="Arial" w:hAnsi="Arial" w:cs="Arial"/>
          <w:sz w:val="24"/>
          <w:szCs w:val="24"/>
        </w:rPr>
        <w:t>time</w:t>
      </w:r>
    </w:p>
    <w:p w14:paraId="35601C93" w14:textId="77777777" w:rsidR="000A49AF" w:rsidRPr="007304F2" w:rsidRDefault="000A49AF">
      <w:pPr>
        <w:rPr>
          <w:rFonts w:ascii="Arial" w:hAnsi="Arial" w:cs="Arial"/>
          <w:b/>
          <w:sz w:val="24"/>
          <w:szCs w:val="24"/>
        </w:rPr>
      </w:pPr>
      <w:r w:rsidRPr="007304F2">
        <w:rPr>
          <w:rFonts w:ascii="Arial" w:hAnsi="Arial" w:cs="Arial"/>
          <w:b/>
          <w:sz w:val="24"/>
          <w:szCs w:val="24"/>
        </w:rPr>
        <w:br w:type="page"/>
      </w:r>
    </w:p>
    <w:p w14:paraId="4E261649" w14:textId="4F100A18" w:rsidR="00C66B60" w:rsidRPr="007304F2" w:rsidRDefault="003A3172" w:rsidP="003A3172">
      <w:pPr>
        <w:spacing w:after="0" w:line="480" w:lineRule="auto"/>
        <w:rPr>
          <w:rFonts w:ascii="Arial" w:hAnsi="Arial" w:cs="Arial"/>
          <w:b/>
          <w:sz w:val="24"/>
          <w:szCs w:val="24"/>
        </w:rPr>
      </w:pPr>
      <w:r w:rsidRPr="007304F2">
        <w:rPr>
          <w:rFonts w:ascii="Arial" w:hAnsi="Arial" w:cs="Arial"/>
          <w:b/>
          <w:sz w:val="24"/>
          <w:szCs w:val="24"/>
        </w:rPr>
        <w:lastRenderedPageBreak/>
        <w:t>Introduction</w:t>
      </w:r>
    </w:p>
    <w:p w14:paraId="5F7A01BA" w14:textId="2685A13C" w:rsidR="007A0948" w:rsidRPr="007304F2" w:rsidRDefault="001A4716" w:rsidP="003A3172">
      <w:pPr>
        <w:spacing w:after="0" w:line="480" w:lineRule="auto"/>
        <w:ind w:firstLine="720"/>
        <w:rPr>
          <w:rFonts w:ascii="Arial" w:eastAsia="Times New Roman" w:hAnsi="Arial" w:cs="Arial"/>
          <w:color w:val="000000"/>
          <w:sz w:val="24"/>
          <w:szCs w:val="24"/>
        </w:rPr>
      </w:pPr>
      <w:r w:rsidRPr="007304F2">
        <w:rPr>
          <w:rFonts w:ascii="Arial" w:hAnsi="Arial" w:cs="Arial"/>
          <w:sz w:val="24"/>
          <w:szCs w:val="24"/>
        </w:rPr>
        <w:t xml:space="preserve">Canine </w:t>
      </w:r>
      <w:r w:rsidR="00844A66" w:rsidRPr="007304F2">
        <w:rPr>
          <w:rFonts w:ascii="Arial" w:hAnsi="Arial" w:cs="Arial"/>
          <w:sz w:val="24"/>
          <w:szCs w:val="24"/>
        </w:rPr>
        <w:t>subaortic stenosis</w:t>
      </w:r>
      <w:r w:rsidR="00451108" w:rsidRPr="007304F2">
        <w:rPr>
          <w:rFonts w:ascii="Arial" w:hAnsi="Arial" w:cs="Arial"/>
          <w:sz w:val="24"/>
          <w:szCs w:val="24"/>
        </w:rPr>
        <w:t xml:space="preserve"> (SAS)</w:t>
      </w:r>
      <w:r w:rsidR="00844A66" w:rsidRPr="007304F2">
        <w:rPr>
          <w:rFonts w:ascii="Arial" w:hAnsi="Arial" w:cs="Arial"/>
          <w:sz w:val="24"/>
          <w:szCs w:val="24"/>
        </w:rPr>
        <w:t xml:space="preserve"> is one of the most commonly diagnosed congenital heart </w:t>
      </w:r>
      <w:r w:rsidR="00465C80" w:rsidRPr="007304F2">
        <w:rPr>
          <w:rFonts w:ascii="Arial" w:hAnsi="Arial" w:cs="Arial"/>
          <w:sz w:val="24"/>
          <w:szCs w:val="24"/>
        </w:rPr>
        <w:t>diseases</w:t>
      </w:r>
      <w:r w:rsidR="00844A66" w:rsidRPr="007304F2">
        <w:rPr>
          <w:rFonts w:ascii="Arial" w:hAnsi="Arial" w:cs="Arial"/>
          <w:sz w:val="24"/>
          <w:szCs w:val="24"/>
        </w:rPr>
        <w:t xml:space="preserve"> </w:t>
      </w:r>
      <w:r w:rsidR="00D712DD" w:rsidRPr="007304F2">
        <w:rPr>
          <w:rFonts w:ascii="Arial" w:hAnsi="Arial" w:cs="Arial"/>
          <w:sz w:val="24"/>
          <w:szCs w:val="24"/>
        </w:rPr>
        <w:t xml:space="preserve">and </w:t>
      </w:r>
      <w:r w:rsidR="00954613" w:rsidRPr="007304F2">
        <w:rPr>
          <w:rFonts w:ascii="Arial" w:hAnsi="Arial" w:cs="Arial"/>
          <w:sz w:val="24"/>
          <w:szCs w:val="24"/>
        </w:rPr>
        <w:t>is characterized by development of a</w:t>
      </w:r>
      <w:r w:rsidR="00D712DD" w:rsidRPr="007304F2">
        <w:rPr>
          <w:rFonts w:ascii="Arial" w:hAnsi="Arial" w:cs="Arial"/>
          <w:sz w:val="24"/>
          <w:szCs w:val="24"/>
        </w:rPr>
        <w:t xml:space="preserve"> </w:t>
      </w:r>
      <w:r w:rsidR="00954613" w:rsidRPr="007304F2">
        <w:rPr>
          <w:rFonts w:ascii="Arial" w:hAnsi="Arial" w:cs="Arial"/>
          <w:sz w:val="24"/>
          <w:szCs w:val="24"/>
        </w:rPr>
        <w:t>fibrous or fibromuscular ring of tissue below the aortic valve resulting</w:t>
      </w:r>
      <w:r w:rsidR="00D712DD" w:rsidRPr="007304F2">
        <w:rPr>
          <w:rFonts w:ascii="Arial" w:hAnsi="Arial" w:cs="Arial"/>
          <w:sz w:val="24"/>
          <w:szCs w:val="24"/>
        </w:rPr>
        <w:t xml:space="preserve"> in </w:t>
      </w:r>
      <w:r w:rsidR="00954613" w:rsidRPr="007304F2">
        <w:rPr>
          <w:rFonts w:ascii="Arial" w:hAnsi="Arial" w:cs="Arial"/>
          <w:sz w:val="24"/>
          <w:szCs w:val="24"/>
        </w:rPr>
        <w:t>a</w:t>
      </w:r>
      <w:r w:rsidR="00D712DD" w:rsidRPr="007304F2">
        <w:rPr>
          <w:rFonts w:ascii="Arial" w:hAnsi="Arial" w:cs="Arial"/>
          <w:sz w:val="24"/>
          <w:szCs w:val="24"/>
        </w:rPr>
        <w:t xml:space="preserve"> left ventricular outflow tract (LVOT)</w:t>
      </w:r>
      <w:r w:rsidR="000F44C3" w:rsidRPr="007304F2">
        <w:rPr>
          <w:rFonts w:ascii="Arial" w:hAnsi="Arial" w:cs="Arial"/>
          <w:sz w:val="24"/>
          <w:szCs w:val="24"/>
        </w:rPr>
        <w:t xml:space="preserve"> obstruction</w:t>
      </w:r>
      <w:r w:rsidR="005161F7">
        <w:rPr>
          <w:rFonts w:ascii="Arial" w:hAnsi="Arial" w:cs="Arial"/>
          <w:sz w:val="24"/>
          <w:szCs w:val="24"/>
        </w:rPr>
        <w:t xml:space="preserve"> </w:t>
      </w:r>
      <w:r w:rsidR="00B25C68" w:rsidRPr="007304F2">
        <w:rPr>
          <w:rFonts w:ascii="Arial" w:hAnsi="Arial" w:cs="Arial"/>
          <w:noProof/>
          <w:sz w:val="24"/>
          <w:szCs w:val="24"/>
        </w:rPr>
        <w:t>(Oliveira et al. 2011, Kienle, Thomas and Pion 1994, Pyle, Patterson and Chacko 1976, Schrope 2015, Baumgartner and Glaus 2003, Patterson 1968)</w:t>
      </w:r>
      <w:r w:rsidR="00844A66" w:rsidRPr="007304F2">
        <w:rPr>
          <w:rFonts w:ascii="Arial" w:hAnsi="Arial" w:cs="Arial"/>
          <w:sz w:val="24"/>
          <w:szCs w:val="24"/>
        </w:rPr>
        <w:t>.</w:t>
      </w:r>
      <w:r w:rsidR="00954613" w:rsidRPr="007304F2">
        <w:rPr>
          <w:rFonts w:ascii="Arial" w:hAnsi="Arial" w:cs="Arial"/>
          <w:sz w:val="24"/>
          <w:szCs w:val="24"/>
        </w:rPr>
        <w:t xml:space="preserve">  Breeds predisposed to development of </w:t>
      </w:r>
      <w:r w:rsidR="006B5C10" w:rsidRPr="007304F2">
        <w:rPr>
          <w:rFonts w:ascii="Arial" w:hAnsi="Arial" w:cs="Arial"/>
          <w:sz w:val="24"/>
          <w:szCs w:val="24"/>
        </w:rPr>
        <w:t>SAS</w:t>
      </w:r>
      <w:r w:rsidR="00EA485E" w:rsidRPr="007304F2">
        <w:rPr>
          <w:rFonts w:ascii="Arial" w:hAnsi="Arial" w:cs="Arial"/>
          <w:sz w:val="24"/>
          <w:szCs w:val="24"/>
        </w:rPr>
        <w:t xml:space="preserve"> </w:t>
      </w:r>
      <w:r w:rsidR="006B5C10" w:rsidRPr="007304F2">
        <w:rPr>
          <w:rFonts w:ascii="Arial" w:hAnsi="Arial" w:cs="Arial"/>
          <w:sz w:val="24"/>
          <w:szCs w:val="24"/>
        </w:rPr>
        <w:t>have been identified</w:t>
      </w:r>
      <w:r w:rsidR="00EA485E" w:rsidRPr="007304F2">
        <w:rPr>
          <w:rFonts w:ascii="Arial" w:hAnsi="Arial" w:cs="Arial"/>
          <w:sz w:val="24"/>
          <w:szCs w:val="24"/>
        </w:rPr>
        <w:t xml:space="preserve"> through multiple epidemiologic studies.  Most c</w:t>
      </w:r>
      <w:r w:rsidR="000A5618" w:rsidRPr="007304F2">
        <w:rPr>
          <w:rFonts w:ascii="Arial" w:hAnsi="Arial" w:cs="Arial"/>
          <w:sz w:val="24"/>
          <w:szCs w:val="24"/>
        </w:rPr>
        <w:t>ommonly, SAS is diagnosed in large breed dogs including the</w:t>
      </w:r>
      <w:r w:rsidR="00EA485E" w:rsidRPr="007304F2">
        <w:rPr>
          <w:rFonts w:ascii="Arial" w:hAnsi="Arial" w:cs="Arial"/>
          <w:sz w:val="24"/>
          <w:szCs w:val="24"/>
        </w:rPr>
        <w:t xml:space="preserve"> Newfoundland, Golden Retrie</w:t>
      </w:r>
      <w:r w:rsidR="000A5618" w:rsidRPr="007304F2">
        <w:rPr>
          <w:rFonts w:ascii="Arial" w:hAnsi="Arial" w:cs="Arial"/>
          <w:sz w:val="24"/>
          <w:szCs w:val="24"/>
        </w:rPr>
        <w:t xml:space="preserve">ver, Boxer, Rottweiler, </w:t>
      </w:r>
      <w:r w:rsidR="00D712DD" w:rsidRPr="007304F2">
        <w:rPr>
          <w:rFonts w:ascii="Arial" w:hAnsi="Arial" w:cs="Arial"/>
          <w:sz w:val="24"/>
          <w:szCs w:val="24"/>
        </w:rPr>
        <w:t xml:space="preserve">and </w:t>
      </w:r>
      <w:r w:rsidR="003B5AFA" w:rsidRPr="007304F2">
        <w:rPr>
          <w:rFonts w:ascii="Arial" w:hAnsi="Arial" w:cs="Arial"/>
          <w:sz w:val="24"/>
          <w:szCs w:val="24"/>
        </w:rPr>
        <w:t>German Shepherd Dog</w:t>
      </w:r>
      <w:r w:rsidR="005161F7">
        <w:rPr>
          <w:rFonts w:ascii="Arial" w:hAnsi="Arial" w:cs="Arial"/>
          <w:sz w:val="24"/>
          <w:szCs w:val="24"/>
        </w:rPr>
        <w:t xml:space="preserve"> </w:t>
      </w:r>
      <w:r w:rsidR="009312CB" w:rsidRPr="007304F2">
        <w:rPr>
          <w:rFonts w:ascii="Arial" w:hAnsi="Arial" w:cs="Arial"/>
          <w:noProof/>
          <w:sz w:val="24"/>
          <w:szCs w:val="24"/>
        </w:rPr>
        <w:t>(Pyle et al. 1976, Reist-Marti et al. 2012, Meurs 2010)</w:t>
      </w:r>
      <w:r w:rsidR="00EA485E" w:rsidRPr="007304F2">
        <w:rPr>
          <w:rFonts w:ascii="Arial" w:hAnsi="Arial" w:cs="Arial"/>
          <w:sz w:val="24"/>
          <w:szCs w:val="24"/>
        </w:rPr>
        <w:t xml:space="preserve">.  The genetics of the disease </w:t>
      </w:r>
      <w:r w:rsidR="00FF7403" w:rsidRPr="007304F2">
        <w:rPr>
          <w:rFonts w:ascii="Arial" w:hAnsi="Arial" w:cs="Arial"/>
          <w:sz w:val="24"/>
          <w:szCs w:val="24"/>
        </w:rPr>
        <w:t xml:space="preserve">have not been fully elucidated </w:t>
      </w:r>
      <w:r w:rsidR="008B3134" w:rsidRPr="007304F2">
        <w:rPr>
          <w:rFonts w:ascii="Arial" w:hAnsi="Arial" w:cs="Arial"/>
          <w:sz w:val="24"/>
          <w:szCs w:val="24"/>
        </w:rPr>
        <w:t>but have been evaluated in the Newfoundland, Golden Retriever, and</w:t>
      </w:r>
      <w:r w:rsidR="003B5AFA" w:rsidRPr="007304F2">
        <w:rPr>
          <w:rFonts w:ascii="Arial" w:hAnsi="Arial" w:cs="Arial"/>
          <w:sz w:val="24"/>
          <w:szCs w:val="24"/>
        </w:rPr>
        <w:t xml:space="preserve"> </w:t>
      </w:r>
      <w:proofErr w:type="spellStart"/>
      <w:r w:rsidR="003B5AFA" w:rsidRPr="007304F2">
        <w:rPr>
          <w:rFonts w:ascii="Arial" w:hAnsi="Arial" w:cs="Arial"/>
          <w:sz w:val="24"/>
          <w:szCs w:val="24"/>
        </w:rPr>
        <w:t>Dogue</w:t>
      </w:r>
      <w:proofErr w:type="spellEnd"/>
      <w:r w:rsidR="003B5AFA" w:rsidRPr="007304F2">
        <w:rPr>
          <w:rFonts w:ascii="Arial" w:hAnsi="Arial" w:cs="Arial"/>
          <w:sz w:val="24"/>
          <w:szCs w:val="24"/>
        </w:rPr>
        <w:t xml:space="preserve"> de </w:t>
      </w:r>
      <w:proofErr w:type="spellStart"/>
      <w:r w:rsidR="003B5AFA" w:rsidRPr="007304F2">
        <w:rPr>
          <w:rFonts w:ascii="Arial" w:hAnsi="Arial" w:cs="Arial"/>
          <w:sz w:val="24"/>
          <w:szCs w:val="24"/>
        </w:rPr>
        <w:t>Bordeux</w:t>
      </w:r>
      <w:proofErr w:type="spellEnd"/>
      <w:r w:rsidR="005161F7">
        <w:rPr>
          <w:rFonts w:ascii="Arial" w:hAnsi="Arial" w:cs="Arial"/>
          <w:sz w:val="24"/>
          <w:szCs w:val="24"/>
        </w:rPr>
        <w:t xml:space="preserve"> </w:t>
      </w:r>
      <w:r w:rsidR="009312CB" w:rsidRPr="007304F2">
        <w:rPr>
          <w:rFonts w:ascii="Arial" w:hAnsi="Arial" w:cs="Arial"/>
          <w:noProof/>
          <w:sz w:val="24"/>
          <w:szCs w:val="24"/>
        </w:rPr>
        <w:t>(Bussadori et al. 2000, Ohad et al. 2013, Pyle et al. 1976, Reist-Marti et al. 2012, Stern et al. 2014, Stern et al. 2012)</w:t>
      </w:r>
      <w:r w:rsidR="009312CB" w:rsidRPr="007304F2">
        <w:rPr>
          <w:rFonts w:ascii="Arial" w:hAnsi="Arial" w:cs="Arial"/>
          <w:sz w:val="24"/>
          <w:szCs w:val="24"/>
        </w:rPr>
        <w:t xml:space="preserve">.  </w:t>
      </w:r>
      <w:r w:rsidR="007A0948" w:rsidRPr="007304F2">
        <w:rPr>
          <w:rFonts w:ascii="Arial" w:eastAsia="Times New Roman" w:hAnsi="Arial" w:cs="Arial"/>
          <w:color w:val="000000"/>
          <w:sz w:val="24"/>
          <w:szCs w:val="24"/>
        </w:rPr>
        <w:t>V</w:t>
      </w:r>
      <w:r w:rsidR="00F25E30" w:rsidRPr="007304F2">
        <w:rPr>
          <w:rFonts w:ascii="Arial" w:eastAsia="Times New Roman" w:hAnsi="Arial" w:cs="Arial"/>
          <w:color w:val="000000"/>
          <w:sz w:val="24"/>
          <w:szCs w:val="24"/>
        </w:rPr>
        <w:t xml:space="preserve">arying </w:t>
      </w:r>
      <w:r w:rsidR="007A0948" w:rsidRPr="007304F2">
        <w:rPr>
          <w:rFonts w:ascii="Arial" w:eastAsia="Times New Roman" w:hAnsi="Arial" w:cs="Arial"/>
          <w:color w:val="000000"/>
          <w:sz w:val="24"/>
          <w:szCs w:val="24"/>
        </w:rPr>
        <w:t>modes</w:t>
      </w:r>
      <w:r w:rsidR="00F25E30" w:rsidRPr="007304F2">
        <w:rPr>
          <w:rFonts w:ascii="Arial" w:eastAsia="Times New Roman" w:hAnsi="Arial" w:cs="Arial"/>
          <w:color w:val="000000"/>
          <w:sz w:val="24"/>
          <w:szCs w:val="24"/>
        </w:rPr>
        <w:t xml:space="preserve"> of </w:t>
      </w:r>
      <w:r w:rsidR="007A0948" w:rsidRPr="007304F2">
        <w:rPr>
          <w:rFonts w:ascii="Arial" w:eastAsia="Times New Roman" w:hAnsi="Arial" w:cs="Arial"/>
          <w:color w:val="000000"/>
          <w:sz w:val="24"/>
          <w:szCs w:val="24"/>
        </w:rPr>
        <w:t>inheritance</w:t>
      </w:r>
      <w:r w:rsidR="00F25E30" w:rsidRPr="007304F2">
        <w:rPr>
          <w:rFonts w:ascii="Arial" w:eastAsia="Times New Roman" w:hAnsi="Arial" w:cs="Arial"/>
          <w:color w:val="000000"/>
          <w:sz w:val="24"/>
          <w:szCs w:val="24"/>
        </w:rPr>
        <w:t xml:space="preserve"> </w:t>
      </w:r>
      <w:r w:rsidR="007A0948" w:rsidRPr="007304F2">
        <w:rPr>
          <w:rFonts w:ascii="Arial" w:eastAsia="Times New Roman" w:hAnsi="Arial" w:cs="Arial"/>
          <w:color w:val="000000"/>
          <w:sz w:val="24"/>
          <w:szCs w:val="24"/>
        </w:rPr>
        <w:t xml:space="preserve">have been </w:t>
      </w:r>
      <w:r w:rsidR="00212316" w:rsidRPr="007304F2">
        <w:rPr>
          <w:rFonts w:ascii="Arial" w:eastAsia="Times New Roman" w:hAnsi="Arial" w:cs="Arial"/>
          <w:color w:val="000000"/>
          <w:sz w:val="24"/>
          <w:szCs w:val="24"/>
        </w:rPr>
        <w:t>identified</w:t>
      </w:r>
      <w:r w:rsidR="00054364" w:rsidRPr="007304F2">
        <w:rPr>
          <w:rFonts w:ascii="Arial" w:eastAsia="Times New Roman" w:hAnsi="Arial" w:cs="Arial"/>
          <w:color w:val="000000"/>
          <w:sz w:val="24"/>
          <w:szCs w:val="24"/>
        </w:rPr>
        <w:t xml:space="preserve">.  </w:t>
      </w:r>
      <w:r w:rsidR="00F25E30" w:rsidRPr="007304F2">
        <w:rPr>
          <w:rFonts w:ascii="Arial" w:eastAsia="Times New Roman" w:hAnsi="Arial" w:cs="Arial"/>
          <w:color w:val="000000"/>
          <w:sz w:val="24"/>
          <w:szCs w:val="24"/>
        </w:rPr>
        <w:t>Pedigree analysis in SAS affected Bullmastiffs, Golden Retrievers, Rottweilers</w:t>
      </w:r>
      <w:r w:rsidR="007A0948" w:rsidRPr="007304F2">
        <w:rPr>
          <w:rFonts w:ascii="Arial" w:eastAsia="Times New Roman" w:hAnsi="Arial" w:cs="Arial"/>
          <w:color w:val="000000"/>
          <w:sz w:val="24"/>
          <w:szCs w:val="24"/>
        </w:rPr>
        <w:t xml:space="preserve"> and </w:t>
      </w:r>
      <w:proofErr w:type="spellStart"/>
      <w:r w:rsidR="007A0948" w:rsidRPr="007304F2">
        <w:rPr>
          <w:rFonts w:ascii="Arial" w:hAnsi="Arial" w:cs="Arial"/>
          <w:sz w:val="24"/>
          <w:szCs w:val="24"/>
        </w:rPr>
        <w:t>Dogue</w:t>
      </w:r>
      <w:proofErr w:type="spellEnd"/>
      <w:r w:rsidR="007A0948" w:rsidRPr="007304F2">
        <w:rPr>
          <w:rFonts w:ascii="Arial" w:hAnsi="Arial" w:cs="Arial"/>
          <w:sz w:val="24"/>
          <w:szCs w:val="24"/>
        </w:rPr>
        <w:t xml:space="preserve"> de </w:t>
      </w:r>
      <w:proofErr w:type="spellStart"/>
      <w:r w:rsidR="007A0948" w:rsidRPr="007304F2">
        <w:rPr>
          <w:rFonts w:ascii="Arial" w:hAnsi="Arial" w:cs="Arial"/>
          <w:sz w:val="24"/>
          <w:szCs w:val="24"/>
        </w:rPr>
        <w:t>Bordeux</w:t>
      </w:r>
      <w:proofErr w:type="spellEnd"/>
      <w:r w:rsidR="007A0948" w:rsidRPr="007304F2">
        <w:rPr>
          <w:rFonts w:ascii="Arial" w:eastAsia="Times New Roman" w:hAnsi="Arial" w:cs="Arial"/>
          <w:color w:val="000000"/>
          <w:sz w:val="24"/>
          <w:szCs w:val="24"/>
        </w:rPr>
        <w:t xml:space="preserve"> </w:t>
      </w:r>
      <w:r w:rsidR="00F25E30" w:rsidRPr="007304F2">
        <w:rPr>
          <w:rFonts w:ascii="Arial" w:eastAsia="Times New Roman" w:hAnsi="Arial" w:cs="Arial"/>
          <w:color w:val="000000"/>
          <w:sz w:val="24"/>
          <w:szCs w:val="24"/>
        </w:rPr>
        <w:t>suggested an</w:t>
      </w:r>
      <w:r w:rsidR="00DD29BC" w:rsidRPr="007304F2">
        <w:rPr>
          <w:rFonts w:ascii="Arial" w:eastAsia="Times New Roman" w:hAnsi="Arial" w:cs="Arial"/>
          <w:color w:val="000000"/>
          <w:sz w:val="24"/>
          <w:szCs w:val="24"/>
        </w:rPr>
        <w:t xml:space="preserve"> autosomal recessive pattern of inheritance</w:t>
      </w:r>
      <w:r w:rsidR="005161F7">
        <w:rPr>
          <w:rFonts w:ascii="Arial" w:eastAsia="Times New Roman" w:hAnsi="Arial" w:cs="Arial"/>
          <w:color w:val="000000"/>
          <w:sz w:val="24"/>
          <w:szCs w:val="24"/>
        </w:rPr>
        <w:t xml:space="preserve"> </w:t>
      </w:r>
      <w:r w:rsidR="00B25C68" w:rsidRPr="007304F2">
        <w:rPr>
          <w:rFonts w:ascii="Arial" w:eastAsia="Times New Roman" w:hAnsi="Arial" w:cs="Arial"/>
          <w:noProof/>
          <w:color w:val="000000"/>
          <w:sz w:val="24"/>
          <w:szCs w:val="24"/>
        </w:rPr>
        <w:t>(Ohad et al. 2013, Ontiveros et al. 2019)</w:t>
      </w:r>
      <w:r w:rsidR="00DD29BC" w:rsidRPr="007304F2">
        <w:rPr>
          <w:rFonts w:ascii="Arial" w:eastAsia="Times New Roman" w:hAnsi="Arial" w:cs="Arial"/>
          <w:color w:val="000000"/>
          <w:sz w:val="24"/>
          <w:szCs w:val="24"/>
        </w:rPr>
        <w:t xml:space="preserve">. </w:t>
      </w:r>
      <w:r w:rsidR="007A0948" w:rsidRPr="007304F2">
        <w:rPr>
          <w:rFonts w:ascii="Arial" w:eastAsia="Times New Roman" w:hAnsi="Arial" w:cs="Arial"/>
          <w:color w:val="000000"/>
          <w:sz w:val="24"/>
          <w:szCs w:val="24"/>
        </w:rPr>
        <w:t>Whereas in</w:t>
      </w:r>
      <w:r w:rsidR="00F25E30" w:rsidRPr="007304F2">
        <w:rPr>
          <w:rFonts w:ascii="Arial" w:eastAsia="Times New Roman" w:hAnsi="Arial" w:cs="Arial"/>
          <w:color w:val="000000"/>
          <w:sz w:val="24"/>
          <w:szCs w:val="24"/>
        </w:rPr>
        <w:t xml:space="preserve"> Newfoundland dogs, the pattern </w:t>
      </w:r>
      <w:r w:rsidR="007A0948" w:rsidRPr="007304F2">
        <w:rPr>
          <w:rFonts w:ascii="Arial" w:eastAsia="Times New Roman" w:hAnsi="Arial" w:cs="Arial"/>
          <w:color w:val="000000"/>
          <w:sz w:val="24"/>
          <w:szCs w:val="24"/>
        </w:rPr>
        <w:t xml:space="preserve">of </w:t>
      </w:r>
      <w:r w:rsidR="007A0948" w:rsidRPr="007304F2">
        <w:rPr>
          <w:rFonts w:ascii="Arial" w:hAnsi="Arial" w:cs="Arial"/>
          <w:color w:val="000000"/>
          <w:sz w:val="24"/>
          <w:szCs w:val="24"/>
          <w:shd w:val="clear" w:color="auto" w:fill="FFFFFF"/>
        </w:rPr>
        <w:t>disease transmission was best supported by an autosomal dominant </w:t>
      </w:r>
      <w:r w:rsidR="007A0948" w:rsidRPr="007304F2">
        <w:rPr>
          <w:rStyle w:val="highlight"/>
          <w:rFonts w:ascii="Arial" w:hAnsi="Arial" w:cs="Arial"/>
          <w:color w:val="000000"/>
          <w:sz w:val="24"/>
          <w:szCs w:val="24"/>
          <w:shd w:val="clear" w:color="auto" w:fill="FFFFFF"/>
        </w:rPr>
        <w:t>pattern</w:t>
      </w:r>
      <w:r w:rsidR="009352FE" w:rsidRPr="007304F2">
        <w:rPr>
          <w:rStyle w:val="highlight"/>
          <w:rFonts w:ascii="Arial" w:hAnsi="Arial" w:cs="Arial"/>
          <w:color w:val="000000"/>
          <w:sz w:val="24"/>
          <w:szCs w:val="24"/>
          <w:shd w:val="clear" w:color="auto" w:fill="FFFFFF"/>
        </w:rPr>
        <w:t xml:space="preserve"> </w:t>
      </w:r>
      <w:r w:rsidR="00B25C68" w:rsidRPr="007304F2">
        <w:rPr>
          <w:rStyle w:val="highlight"/>
          <w:rFonts w:ascii="Arial" w:hAnsi="Arial" w:cs="Arial"/>
          <w:noProof/>
          <w:color w:val="000000"/>
          <w:sz w:val="24"/>
          <w:szCs w:val="24"/>
          <w:shd w:val="clear" w:color="auto" w:fill="FFFFFF"/>
        </w:rPr>
        <w:t>(Ontiveros et al. 2019, Reist-Marti et al. 2012)</w:t>
      </w:r>
      <w:r w:rsidR="007A0948" w:rsidRPr="007304F2">
        <w:rPr>
          <w:rStyle w:val="highlight"/>
          <w:rFonts w:ascii="Arial" w:hAnsi="Arial" w:cs="Arial"/>
          <w:color w:val="000000"/>
          <w:sz w:val="24"/>
          <w:szCs w:val="24"/>
          <w:shd w:val="clear" w:color="auto" w:fill="FFFFFF"/>
        </w:rPr>
        <w:t>.</w:t>
      </w:r>
      <w:r w:rsidR="007A0948" w:rsidRPr="007304F2">
        <w:rPr>
          <w:rFonts w:ascii="Arial" w:hAnsi="Arial" w:cs="Arial"/>
          <w:sz w:val="24"/>
          <w:szCs w:val="24"/>
        </w:rPr>
        <w:t xml:space="preserve"> </w:t>
      </w:r>
    </w:p>
    <w:p w14:paraId="61F138ED" w14:textId="4C3E70A6" w:rsidR="002C388C" w:rsidRPr="007304F2" w:rsidRDefault="00752ED1" w:rsidP="00915B53">
      <w:pPr>
        <w:spacing w:after="0" w:line="480" w:lineRule="auto"/>
        <w:ind w:firstLine="720"/>
        <w:rPr>
          <w:rFonts w:ascii="Arial" w:hAnsi="Arial" w:cs="Arial"/>
          <w:sz w:val="24"/>
          <w:szCs w:val="24"/>
        </w:rPr>
      </w:pPr>
      <w:r w:rsidRPr="00752ED1">
        <w:rPr>
          <w:rFonts w:ascii="Arial" w:hAnsi="Arial" w:cs="Arial"/>
          <w:sz w:val="24"/>
          <w:szCs w:val="24"/>
        </w:rPr>
        <w:t xml:space="preserve">Subaortic stenosis is a clinically challenging disease to manage as treatment options for severely affected dogs are limited with no documented survival benefit. </w:t>
      </w:r>
      <w:r w:rsidR="00B25C68" w:rsidRPr="007304F2">
        <w:rPr>
          <w:rFonts w:ascii="Arial" w:hAnsi="Arial" w:cs="Arial"/>
          <w:noProof/>
          <w:sz w:val="24"/>
          <w:szCs w:val="24"/>
        </w:rPr>
        <w:t>(Eason et al. 2014, Meurs, Lehmkuhl and Bonagura 2005, Orton et al. 2000)</w:t>
      </w:r>
      <w:r w:rsidR="00EA485E" w:rsidRPr="007304F2">
        <w:rPr>
          <w:rFonts w:ascii="Arial" w:hAnsi="Arial" w:cs="Arial"/>
          <w:sz w:val="24"/>
          <w:szCs w:val="24"/>
        </w:rPr>
        <w:t xml:space="preserve">.  </w:t>
      </w:r>
    </w:p>
    <w:p w14:paraId="5FF7168C" w14:textId="275D1F20" w:rsidR="00DF74A2" w:rsidRPr="007304F2" w:rsidRDefault="00FF7403" w:rsidP="003A3172">
      <w:pPr>
        <w:spacing w:after="0" w:line="480" w:lineRule="auto"/>
        <w:ind w:firstLine="720"/>
        <w:rPr>
          <w:rFonts w:ascii="Arial" w:hAnsi="Arial" w:cs="Arial"/>
          <w:sz w:val="24"/>
          <w:szCs w:val="24"/>
        </w:rPr>
      </w:pPr>
      <w:r w:rsidRPr="007304F2">
        <w:rPr>
          <w:rFonts w:ascii="Arial" w:hAnsi="Arial" w:cs="Arial"/>
          <w:sz w:val="24"/>
          <w:szCs w:val="24"/>
        </w:rPr>
        <w:lastRenderedPageBreak/>
        <w:t>Prognostic information</w:t>
      </w:r>
      <w:r w:rsidR="002C388C" w:rsidRPr="007304F2">
        <w:rPr>
          <w:rFonts w:ascii="Arial" w:hAnsi="Arial" w:cs="Arial"/>
          <w:sz w:val="24"/>
          <w:szCs w:val="24"/>
        </w:rPr>
        <w:t xml:space="preserve"> for </w:t>
      </w:r>
      <w:r w:rsidR="00EB30C7" w:rsidRPr="007304F2">
        <w:rPr>
          <w:rFonts w:ascii="Arial" w:hAnsi="Arial" w:cs="Arial"/>
          <w:sz w:val="24"/>
          <w:szCs w:val="24"/>
        </w:rPr>
        <w:t>SAS</w:t>
      </w:r>
      <w:r w:rsidR="002C388C" w:rsidRPr="007304F2">
        <w:rPr>
          <w:rFonts w:ascii="Arial" w:hAnsi="Arial" w:cs="Arial"/>
          <w:sz w:val="24"/>
          <w:szCs w:val="24"/>
        </w:rPr>
        <w:t xml:space="preserve"> is largely based on the original natural history study </w:t>
      </w:r>
      <w:r w:rsidR="00954613" w:rsidRPr="007304F2">
        <w:rPr>
          <w:rFonts w:ascii="Arial" w:hAnsi="Arial" w:cs="Arial"/>
          <w:sz w:val="24"/>
          <w:szCs w:val="24"/>
        </w:rPr>
        <w:t xml:space="preserve">published by </w:t>
      </w:r>
      <w:proofErr w:type="spellStart"/>
      <w:r w:rsidR="00954613" w:rsidRPr="007304F2">
        <w:rPr>
          <w:rFonts w:ascii="Arial" w:hAnsi="Arial" w:cs="Arial"/>
          <w:sz w:val="24"/>
          <w:szCs w:val="24"/>
        </w:rPr>
        <w:t>Kienle</w:t>
      </w:r>
      <w:proofErr w:type="spellEnd"/>
      <w:r w:rsidR="00954613" w:rsidRPr="007304F2">
        <w:rPr>
          <w:rFonts w:ascii="Arial" w:hAnsi="Arial" w:cs="Arial"/>
          <w:sz w:val="24"/>
          <w:szCs w:val="24"/>
        </w:rPr>
        <w:t xml:space="preserve"> et al in 1994.  Pressure gradient ranges </w:t>
      </w:r>
      <w:r w:rsidR="002C5CB2" w:rsidRPr="007304F2">
        <w:rPr>
          <w:rFonts w:ascii="Arial" w:hAnsi="Arial" w:cs="Arial"/>
          <w:sz w:val="24"/>
          <w:szCs w:val="24"/>
        </w:rPr>
        <w:t xml:space="preserve">used </w:t>
      </w:r>
      <w:r w:rsidR="00954613" w:rsidRPr="007304F2">
        <w:rPr>
          <w:rFonts w:ascii="Arial" w:hAnsi="Arial" w:cs="Arial"/>
          <w:sz w:val="24"/>
          <w:szCs w:val="24"/>
        </w:rPr>
        <w:t xml:space="preserve">to define disease severity were chosen </w:t>
      </w:r>
      <w:r w:rsidRPr="007304F2">
        <w:rPr>
          <w:rFonts w:ascii="Arial" w:hAnsi="Arial" w:cs="Arial"/>
          <w:sz w:val="24"/>
          <w:szCs w:val="24"/>
        </w:rPr>
        <w:t>primarily</w:t>
      </w:r>
      <w:r w:rsidR="00954613" w:rsidRPr="007304F2">
        <w:rPr>
          <w:rFonts w:ascii="Arial" w:hAnsi="Arial" w:cs="Arial"/>
          <w:sz w:val="24"/>
          <w:szCs w:val="24"/>
        </w:rPr>
        <w:t xml:space="preserve"> to divide the study population into three groups with appropriate numbers for statistical analysis.  </w:t>
      </w:r>
      <w:r w:rsidR="00DF74A2" w:rsidRPr="007304F2">
        <w:rPr>
          <w:rFonts w:ascii="Arial" w:hAnsi="Arial" w:cs="Arial"/>
          <w:sz w:val="24"/>
          <w:szCs w:val="24"/>
        </w:rPr>
        <w:t xml:space="preserve">Mild was defined as a </w:t>
      </w:r>
      <w:r w:rsidR="00DD7BB9" w:rsidRPr="007304F2">
        <w:rPr>
          <w:rFonts w:ascii="Arial" w:hAnsi="Arial" w:cs="Arial"/>
          <w:sz w:val="24"/>
          <w:szCs w:val="24"/>
        </w:rPr>
        <w:t>pressure gradient (</w:t>
      </w:r>
      <w:r w:rsidR="00D54B5F" w:rsidRPr="007304F2">
        <w:rPr>
          <w:rFonts w:ascii="Arial" w:hAnsi="Arial" w:cs="Arial"/>
          <w:sz w:val="24"/>
          <w:szCs w:val="24"/>
        </w:rPr>
        <w:t>PG</w:t>
      </w:r>
      <w:r w:rsidR="00DD7BB9" w:rsidRPr="007304F2">
        <w:rPr>
          <w:rFonts w:ascii="Arial" w:hAnsi="Arial" w:cs="Arial"/>
          <w:sz w:val="24"/>
          <w:szCs w:val="24"/>
        </w:rPr>
        <w:t>)</w:t>
      </w:r>
      <w:r w:rsidR="00DF74A2" w:rsidRPr="007304F2">
        <w:rPr>
          <w:rFonts w:ascii="Arial" w:hAnsi="Arial" w:cs="Arial"/>
          <w:sz w:val="24"/>
          <w:szCs w:val="24"/>
        </w:rPr>
        <w:t xml:space="preserve"> from 16 – 35 mmHg,</w:t>
      </w:r>
      <w:r w:rsidR="00D712DD" w:rsidRPr="007304F2">
        <w:rPr>
          <w:rFonts w:ascii="Arial" w:hAnsi="Arial" w:cs="Arial"/>
          <w:sz w:val="24"/>
          <w:szCs w:val="24"/>
        </w:rPr>
        <w:t xml:space="preserve"> moderate as</w:t>
      </w:r>
      <w:r w:rsidR="00DF74A2" w:rsidRPr="007304F2">
        <w:rPr>
          <w:rFonts w:ascii="Arial" w:hAnsi="Arial" w:cs="Arial"/>
          <w:sz w:val="24"/>
          <w:szCs w:val="24"/>
        </w:rPr>
        <w:t xml:space="preserve"> 36 – 80 mmHg, and </w:t>
      </w:r>
      <w:r w:rsidR="00C13A28" w:rsidRPr="007304F2">
        <w:rPr>
          <w:rFonts w:ascii="Arial" w:hAnsi="Arial" w:cs="Arial"/>
          <w:sz w:val="24"/>
          <w:szCs w:val="24"/>
        </w:rPr>
        <w:t xml:space="preserve">severe as </w:t>
      </w:r>
      <w:r w:rsidR="00DF74A2" w:rsidRPr="007304F2">
        <w:rPr>
          <w:rFonts w:ascii="Arial" w:hAnsi="Arial" w:cs="Arial"/>
          <w:sz w:val="24"/>
          <w:szCs w:val="24"/>
        </w:rPr>
        <w:t xml:space="preserve">≥ 80 mmHg.  </w:t>
      </w:r>
      <w:r w:rsidR="00CD602B" w:rsidRPr="007304F2">
        <w:rPr>
          <w:rFonts w:ascii="Arial" w:hAnsi="Arial" w:cs="Arial"/>
          <w:sz w:val="24"/>
          <w:szCs w:val="24"/>
        </w:rPr>
        <w:t xml:space="preserve">Fifty dogs were included in survival analysis.  </w:t>
      </w:r>
      <w:r w:rsidR="00F72253" w:rsidRPr="007304F2">
        <w:rPr>
          <w:rFonts w:ascii="Arial" w:hAnsi="Arial" w:cs="Arial"/>
          <w:sz w:val="24"/>
          <w:szCs w:val="24"/>
        </w:rPr>
        <w:t xml:space="preserve">Dogs with mild to moderate disease </w:t>
      </w:r>
      <w:r w:rsidRPr="007304F2">
        <w:rPr>
          <w:rFonts w:ascii="Arial" w:hAnsi="Arial" w:cs="Arial"/>
          <w:sz w:val="24"/>
          <w:szCs w:val="24"/>
        </w:rPr>
        <w:t>were determined to have</w:t>
      </w:r>
      <w:r w:rsidR="00F72253" w:rsidRPr="007304F2">
        <w:rPr>
          <w:rFonts w:ascii="Arial" w:hAnsi="Arial" w:cs="Arial"/>
          <w:sz w:val="24"/>
          <w:szCs w:val="24"/>
        </w:rPr>
        <w:t xml:space="preserve"> a low risk of developing </w:t>
      </w:r>
      <w:r w:rsidRPr="007304F2">
        <w:rPr>
          <w:rFonts w:ascii="Arial" w:hAnsi="Arial" w:cs="Arial"/>
          <w:sz w:val="24"/>
          <w:szCs w:val="24"/>
        </w:rPr>
        <w:t xml:space="preserve">cardiac </w:t>
      </w:r>
      <w:r w:rsidR="00F72253" w:rsidRPr="007304F2">
        <w:rPr>
          <w:rFonts w:ascii="Arial" w:hAnsi="Arial" w:cs="Arial"/>
          <w:sz w:val="24"/>
          <w:szCs w:val="24"/>
        </w:rPr>
        <w:t>complications of SAS such as left</w:t>
      </w:r>
      <w:r w:rsidR="00EB30C7" w:rsidRPr="007304F2">
        <w:rPr>
          <w:rFonts w:ascii="Arial" w:hAnsi="Arial" w:cs="Arial"/>
          <w:sz w:val="24"/>
          <w:szCs w:val="24"/>
        </w:rPr>
        <w:t>-</w:t>
      </w:r>
      <w:r w:rsidR="00F72253" w:rsidRPr="007304F2">
        <w:rPr>
          <w:rFonts w:ascii="Arial" w:hAnsi="Arial" w:cs="Arial"/>
          <w:sz w:val="24"/>
          <w:szCs w:val="24"/>
        </w:rPr>
        <w:t>sided congestive heart failure, arrhythmias, or sudden death</w:t>
      </w:r>
      <w:r w:rsidR="009352FE" w:rsidRPr="007304F2">
        <w:rPr>
          <w:rFonts w:ascii="Arial" w:hAnsi="Arial" w:cs="Arial"/>
          <w:sz w:val="24"/>
          <w:szCs w:val="24"/>
        </w:rPr>
        <w:t xml:space="preserve"> </w:t>
      </w:r>
      <w:r w:rsidR="00B25C68" w:rsidRPr="007304F2">
        <w:rPr>
          <w:rFonts w:ascii="Arial" w:hAnsi="Arial" w:cs="Arial"/>
          <w:noProof/>
          <w:sz w:val="24"/>
          <w:szCs w:val="24"/>
        </w:rPr>
        <w:t>(Kienle et al. 1994)</w:t>
      </w:r>
      <w:r w:rsidR="00F72253" w:rsidRPr="007304F2">
        <w:rPr>
          <w:rFonts w:ascii="Arial" w:hAnsi="Arial" w:cs="Arial"/>
          <w:sz w:val="24"/>
          <w:szCs w:val="24"/>
        </w:rPr>
        <w:t xml:space="preserve">.  </w:t>
      </w:r>
      <w:r w:rsidR="000936CD" w:rsidRPr="007304F2">
        <w:rPr>
          <w:rFonts w:ascii="Arial" w:hAnsi="Arial" w:cs="Arial"/>
          <w:sz w:val="24"/>
          <w:szCs w:val="24"/>
        </w:rPr>
        <w:t>However</w:t>
      </w:r>
      <w:r w:rsidR="000A49AF" w:rsidRPr="007304F2">
        <w:rPr>
          <w:rFonts w:ascii="Arial" w:hAnsi="Arial" w:cs="Arial"/>
          <w:sz w:val="24"/>
          <w:szCs w:val="24"/>
        </w:rPr>
        <w:t>, severely</w:t>
      </w:r>
      <w:r w:rsidR="00C13A28" w:rsidRPr="007304F2">
        <w:rPr>
          <w:rFonts w:ascii="Arial" w:hAnsi="Arial" w:cs="Arial"/>
          <w:sz w:val="24"/>
          <w:szCs w:val="24"/>
        </w:rPr>
        <w:t xml:space="preserve"> </w:t>
      </w:r>
      <w:r w:rsidR="000A49AF" w:rsidRPr="007304F2">
        <w:rPr>
          <w:rFonts w:ascii="Arial" w:hAnsi="Arial" w:cs="Arial"/>
          <w:sz w:val="24"/>
          <w:szCs w:val="24"/>
        </w:rPr>
        <w:t xml:space="preserve">affected dogs had </w:t>
      </w:r>
      <w:r w:rsidR="000936CD" w:rsidRPr="007304F2">
        <w:rPr>
          <w:rFonts w:ascii="Arial" w:hAnsi="Arial" w:cs="Arial"/>
          <w:sz w:val="24"/>
          <w:szCs w:val="24"/>
        </w:rPr>
        <w:t xml:space="preserve">increased cardiac complications and </w:t>
      </w:r>
      <w:r w:rsidR="000A49AF" w:rsidRPr="007304F2">
        <w:rPr>
          <w:rFonts w:ascii="Arial" w:hAnsi="Arial" w:cs="Arial"/>
          <w:sz w:val="24"/>
          <w:szCs w:val="24"/>
        </w:rPr>
        <w:t>a median survival time of only</w:t>
      </w:r>
      <w:r w:rsidR="003479DC" w:rsidRPr="007304F2">
        <w:rPr>
          <w:rFonts w:ascii="Arial" w:hAnsi="Arial" w:cs="Arial"/>
          <w:sz w:val="24"/>
          <w:szCs w:val="24"/>
        </w:rPr>
        <w:t xml:space="preserve"> </w:t>
      </w:r>
      <w:r w:rsidR="000A49AF" w:rsidRPr="007304F2">
        <w:rPr>
          <w:rFonts w:ascii="Arial" w:hAnsi="Arial" w:cs="Arial"/>
          <w:sz w:val="24"/>
          <w:szCs w:val="24"/>
        </w:rPr>
        <w:t>18.9 months.</w:t>
      </w:r>
    </w:p>
    <w:p w14:paraId="2528E881" w14:textId="7283018B" w:rsidR="00EA485E" w:rsidRPr="007304F2" w:rsidRDefault="00752ED1" w:rsidP="003A3172">
      <w:pPr>
        <w:spacing w:after="0" w:line="480" w:lineRule="auto"/>
        <w:ind w:firstLine="720"/>
        <w:rPr>
          <w:rFonts w:ascii="Arial" w:hAnsi="Arial" w:cs="Arial"/>
          <w:sz w:val="24"/>
          <w:szCs w:val="24"/>
        </w:rPr>
      </w:pPr>
      <w:bookmarkStart w:id="3" w:name="_Hlk37206649"/>
      <w:r>
        <w:rPr>
          <w:rFonts w:ascii="Arial" w:hAnsi="Arial" w:cs="Arial"/>
          <w:sz w:val="24"/>
          <w:szCs w:val="24"/>
        </w:rPr>
        <w:t>A more recent stud</w:t>
      </w:r>
      <w:r w:rsidR="00191FFC" w:rsidRPr="007304F2">
        <w:rPr>
          <w:rFonts w:ascii="Arial" w:hAnsi="Arial" w:cs="Arial"/>
          <w:sz w:val="24"/>
          <w:szCs w:val="24"/>
        </w:rPr>
        <w:t xml:space="preserve">y evaluating dogs with SAS </w:t>
      </w:r>
      <w:r w:rsidR="00092967" w:rsidRPr="007304F2">
        <w:rPr>
          <w:rFonts w:ascii="Arial" w:hAnsi="Arial" w:cs="Arial"/>
          <w:sz w:val="24"/>
          <w:szCs w:val="24"/>
        </w:rPr>
        <w:t>showed</w:t>
      </w:r>
      <w:r>
        <w:rPr>
          <w:rFonts w:ascii="Arial" w:hAnsi="Arial" w:cs="Arial"/>
          <w:sz w:val="24"/>
          <w:szCs w:val="24"/>
        </w:rPr>
        <w:t xml:space="preserve"> that many dogs with apparently severe disease live considerably longer than previously reported. </w:t>
      </w:r>
      <w:r w:rsidRPr="00752ED1">
        <w:rPr>
          <w:rFonts w:ascii="Arial" w:hAnsi="Arial" w:cs="Arial"/>
          <w:sz w:val="24"/>
          <w:szCs w:val="24"/>
        </w:rPr>
        <w:t xml:space="preserve"> </w:t>
      </w:r>
      <w:r>
        <w:rPr>
          <w:rFonts w:ascii="Arial" w:hAnsi="Arial" w:cs="Arial"/>
          <w:sz w:val="24"/>
          <w:szCs w:val="24"/>
        </w:rPr>
        <w:t xml:space="preserve">Moreover, a </w:t>
      </w:r>
      <w:r w:rsidRPr="007304F2">
        <w:rPr>
          <w:rFonts w:ascii="Arial" w:hAnsi="Arial" w:cs="Arial"/>
          <w:sz w:val="24"/>
          <w:szCs w:val="24"/>
        </w:rPr>
        <w:t>PG &gt;130</w:t>
      </w:r>
      <w:r>
        <w:rPr>
          <w:rFonts w:ascii="Arial" w:hAnsi="Arial" w:cs="Arial"/>
          <w:sz w:val="24"/>
          <w:szCs w:val="24"/>
        </w:rPr>
        <w:t xml:space="preserve"> </w:t>
      </w:r>
      <w:r w:rsidRPr="007304F2">
        <w:rPr>
          <w:rFonts w:ascii="Arial" w:hAnsi="Arial" w:cs="Arial"/>
          <w:sz w:val="24"/>
          <w:szCs w:val="24"/>
        </w:rPr>
        <w:t xml:space="preserve">mmHg </w:t>
      </w:r>
      <w:r>
        <w:rPr>
          <w:rFonts w:ascii="Arial" w:hAnsi="Arial" w:cs="Arial"/>
          <w:sz w:val="24"/>
          <w:szCs w:val="24"/>
        </w:rPr>
        <w:t>was associated with a poor prognosis for survival compared to dogs with a PG &lt;130 mmHg and may constitute a</w:t>
      </w:r>
      <w:r w:rsidRPr="007304F2">
        <w:rPr>
          <w:rFonts w:ascii="Arial" w:hAnsi="Arial" w:cs="Arial"/>
          <w:sz w:val="24"/>
          <w:szCs w:val="24"/>
        </w:rPr>
        <w:t xml:space="preserve"> more appropriate</w:t>
      </w:r>
      <w:r>
        <w:rPr>
          <w:rFonts w:ascii="Arial" w:hAnsi="Arial" w:cs="Arial"/>
          <w:sz w:val="24"/>
          <w:szCs w:val="24"/>
        </w:rPr>
        <w:t xml:space="preserve"> </w:t>
      </w:r>
      <w:r w:rsidRPr="007304F2">
        <w:rPr>
          <w:rFonts w:ascii="Arial" w:hAnsi="Arial" w:cs="Arial"/>
          <w:sz w:val="24"/>
          <w:szCs w:val="24"/>
        </w:rPr>
        <w:t xml:space="preserve">cut-off </w:t>
      </w:r>
      <w:r>
        <w:rPr>
          <w:rFonts w:ascii="Arial" w:hAnsi="Arial" w:cs="Arial"/>
          <w:sz w:val="24"/>
          <w:szCs w:val="24"/>
        </w:rPr>
        <w:t xml:space="preserve">to classify </w:t>
      </w:r>
      <w:r w:rsidRPr="007304F2">
        <w:rPr>
          <w:rFonts w:ascii="Arial" w:hAnsi="Arial" w:cs="Arial"/>
          <w:sz w:val="24"/>
          <w:szCs w:val="24"/>
        </w:rPr>
        <w:t>severely affected dogs</w:t>
      </w:r>
      <w:r>
        <w:rPr>
          <w:rFonts w:ascii="Arial" w:hAnsi="Arial" w:cs="Arial"/>
          <w:sz w:val="24"/>
          <w:szCs w:val="24"/>
        </w:rPr>
        <w:t xml:space="preserve"> </w:t>
      </w:r>
      <w:r w:rsidR="00B25C68" w:rsidRPr="007304F2">
        <w:rPr>
          <w:rFonts w:ascii="Arial" w:hAnsi="Arial" w:cs="Arial"/>
          <w:noProof/>
          <w:sz w:val="24"/>
          <w:szCs w:val="24"/>
        </w:rPr>
        <w:t>(Eason et al. 2014)</w:t>
      </w:r>
      <w:r w:rsidR="00191FFC" w:rsidRPr="007304F2">
        <w:rPr>
          <w:rFonts w:ascii="Arial" w:hAnsi="Arial" w:cs="Arial"/>
          <w:sz w:val="24"/>
          <w:szCs w:val="24"/>
        </w:rPr>
        <w:t xml:space="preserve">.  </w:t>
      </w:r>
      <w:bookmarkEnd w:id="3"/>
      <w:r w:rsidR="003D056A" w:rsidRPr="007304F2">
        <w:rPr>
          <w:rFonts w:ascii="Arial" w:hAnsi="Arial" w:cs="Arial"/>
          <w:sz w:val="24"/>
          <w:szCs w:val="24"/>
        </w:rPr>
        <w:t>The</w:t>
      </w:r>
      <w:r w:rsidR="00E6073C" w:rsidRPr="007304F2">
        <w:rPr>
          <w:rFonts w:ascii="Arial" w:hAnsi="Arial" w:cs="Arial"/>
          <w:sz w:val="24"/>
          <w:szCs w:val="24"/>
        </w:rPr>
        <w:t>refore, the</w:t>
      </w:r>
      <w:r w:rsidR="003D056A" w:rsidRPr="007304F2">
        <w:rPr>
          <w:rFonts w:ascii="Arial" w:hAnsi="Arial" w:cs="Arial"/>
          <w:sz w:val="24"/>
          <w:szCs w:val="24"/>
        </w:rPr>
        <w:t xml:space="preserve"> objective of</w:t>
      </w:r>
      <w:r w:rsidR="00092967" w:rsidRPr="007304F2">
        <w:rPr>
          <w:rFonts w:ascii="Arial" w:hAnsi="Arial" w:cs="Arial"/>
          <w:sz w:val="24"/>
          <w:szCs w:val="24"/>
        </w:rPr>
        <w:t xml:space="preserve"> this</w:t>
      </w:r>
      <w:r w:rsidR="003D056A" w:rsidRPr="007304F2">
        <w:rPr>
          <w:rFonts w:ascii="Arial" w:hAnsi="Arial" w:cs="Arial"/>
          <w:sz w:val="24"/>
          <w:szCs w:val="24"/>
        </w:rPr>
        <w:t xml:space="preserve"> study </w:t>
      </w:r>
      <w:r w:rsidR="003479DC" w:rsidRPr="007304F2">
        <w:rPr>
          <w:rFonts w:ascii="Arial" w:hAnsi="Arial" w:cs="Arial"/>
          <w:sz w:val="24"/>
          <w:szCs w:val="24"/>
        </w:rPr>
        <w:t xml:space="preserve">was </w:t>
      </w:r>
      <w:r w:rsidR="003F0D55" w:rsidRPr="007304F2">
        <w:rPr>
          <w:rFonts w:ascii="Arial" w:hAnsi="Arial" w:cs="Arial"/>
          <w:sz w:val="24"/>
          <w:szCs w:val="24"/>
        </w:rPr>
        <w:t>to</w:t>
      </w:r>
      <w:r w:rsidR="00D40738" w:rsidRPr="007304F2">
        <w:rPr>
          <w:rFonts w:ascii="Arial" w:hAnsi="Arial" w:cs="Arial"/>
          <w:sz w:val="24"/>
          <w:szCs w:val="24"/>
        </w:rPr>
        <w:t xml:space="preserve"> analyze</w:t>
      </w:r>
      <w:r w:rsidR="003F0D55" w:rsidRPr="007304F2">
        <w:rPr>
          <w:rFonts w:ascii="Arial" w:hAnsi="Arial" w:cs="Arial"/>
          <w:sz w:val="24"/>
          <w:szCs w:val="24"/>
        </w:rPr>
        <w:t xml:space="preserve"> </w:t>
      </w:r>
      <w:r w:rsidR="00FF7403" w:rsidRPr="007304F2">
        <w:rPr>
          <w:rFonts w:ascii="Arial" w:hAnsi="Arial" w:cs="Arial"/>
          <w:sz w:val="24"/>
          <w:szCs w:val="24"/>
        </w:rPr>
        <w:t>survival in a large</w:t>
      </w:r>
      <w:r w:rsidR="00CD602B" w:rsidRPr="007304F2">
        <w:rPr>
          <w:rFonts w:ascii="Arial" w:hAnsi="Arial" w:cs="Arial"/>
          <w:sz w:val="24"/>
          <w:szCs w:val="24"/>
        </w:rPr>
        <w:t xml:space="preserve"> population of dogs with</w:t>
      </w:r>
      <w:r w:rsidR="00D40738" w:rsidRPr="007304F2">
        <w:rPr>
          <w:rFonts w:ascii="Arial" w:hAnsi="Arial" w:cs="Arial"/>
          <w:sz w:val="24"/>
          <w:szCs w:val="24"/>
        </w:rPr>
        <w:t xml:space="preserve"> a range of</w:t>
      </w:r>
      <w:r w:rsidR="00CD602B" w:rsidRPr="007304F2">
        <w:rPr>
          <w:rFonts w:ascii="Arial" w:hAnsi="Arial" w:cs="Arial"/>
          <w:sz w:val="24"/>
          <w:szCs w:val="24"/>
        </w:rPr>
        <w:t xml:space="preserve"> </w:t>
      </w:r>
      <w:r w:rsidR="00E6073C" w:rsidRPr="007304F2">
        <w:rPr>
          <w:rFonts w:ascii="Arial" w:hAnsi="Arial" w:cs="Arial"/>
          <w:sz w:val="24"/>
          <w:szCs w:val="24"/>
        </w:rPr>
        <w:t xml:space="preserve">mild to severe </w:t>
      </w:r>
      <w:r w:rsidR="00CD602B" w:rsidRPr="007304F2">
        <w:rPr>
          <w:rFonts w:ascii="Arial" w:hAnsi="Arial" w:cs="Arial"/>
          <w:sz w:val="24"/>
          <w:szCs w:val="24"/>
        </w:rPr>
        <w:t xml:space="preserve">SAS </w:t>
      </w:r>
      <w:r w:rsidR="00C13A28" w:rsidRPr="007304F2">
        <w:rPr>
          <w:rFonts w:ascii="Arial" w:hAnsi="Arial" w:cs="Arial"/>
          <w:sz w:val="24"/>
          <w:szCs w:val="24"/>
        </w:rPr>
        <w:t xml:space="preserve">in the context of </w:t>
      </w:r>
      <w:r w:rsidR="003F0D55" w:rsidRPr="007304F2">
        <w:rPr>
          <w:rFonts w:ascii="Arial" w:hAnsi="Arial" w:cs="Arial"/>
          <w:sz w:val="24"/>
          <w:szCs w:val="24"/>
        </w:rPr>
        <w:t>a</w:t>
      </w:r>
      <w:bookmarkStart w:id="4" w:name="_Hlk37207941"/>
      <w:r w:rsidR="003F0D55" w:rsidRPr="007304F2">
        <w:rPr>
          <w:rFonts w:ascii="Arial" w:hAnsi="Arial" w:cs="Arial"/>
          <w:sz w:val="24"/>
          <w:szCs w:val="24"/>
        </w:rPr>
        <w:t xml:space="preserve"> </w:t>
      </w:r>
      <w:r w:rsidR="00C13A28" w:rsidRPr="007304F2">
        <w:rPr>
          <w:rFonts w:ascii="Arial" w:hAnsi="Arial" w:cs="Arial"/>
          <w:sz w:val="24"/>
          <w:szCs w:val="24"/>
        </w:rPr>
        <w:t xml:space="preserve">redefined </w:t>
      </w:r>
      <w:r w:rsidR="00191FFC" w:rsidRPr="007304F2">
        <w:rPr>
          <w:rFonts w:ascii="Arial" w:hAnsi="Arial" w:cs="Arial"/>
          <w:sz w:val="24"/>
          <w:szCs w:val="24"/>
        </w:rPr>
        <w:t>cla</w:t>
      </w:r>
      <w:r w:rsidR="00CD602B" w:rsidRPr="007304F2">
        <w:rPr>
          <w:rFonts w:ascii="Arial" w:hAnsi="Arial" w:cs="Arial"/>
          <w:sz w:val="24"/>
          <w:szCs w:val="24"/>
        </w:rPr>
        <w:t xml:space="preserve">ssification </w:t>
      </w:r>
      <w:r w:rsidR="003479DC" w:rsidRPr="007304F2">
        <w:rPr>
          <w:rFonts w:ascii="Arial" w:hAnsi="Arial" w:cs="Arial"/>
          <w:sz w:val="24"/>
          <w:szCs w:val="24"/>
        </w:rPr>
        <w:t xml:space="preserve">system </w:t>
      </w:r>
      <w:r w:rsidR="00CD602B" w:rsidRPr="007304F2">
        <w:rPr>
          <w:rFonts w:ascii="Arial" w:hAnsi="Arial" w:cs="Arial"/>
          <w:sz w:val="24"/>
          <w:szCs w:val="24"/>
        </w:rPr>
        <w:t>of disease severity</w:t>
      </w:r>
      <w:bookmarkEnd w:id="4"/>
      <w:r w:rsidR="003D056A" w:rsidRPr="007304F2">
        <w:rPr>
          <w:rFonts w:ascii="Arial" w:hAnsi="Arial" w:cs="Arial"/>
          <w:sz w:val="24"/>
          <w:szCs w:val="24"/>
        </w:rPr>
        <w:t xml:space="preserve">.  </w:t>
      </w:r>
      <w:r w:rsidR="00D40738" w:rsidRPr="007304F2">
        <w:rPr>
          <w:rFonts w:ascii="Arial" w:hAnsi="Arial" w:cs="Arial"/>
          <w:sz w:val="24"/>
          <w:szCs w:val="24"/>
        </w:rPr>
        <w:t>Disease severity was stratified as follows</w:t>
      </w:r>
      <w:r w:rsidR="00DD7BB9" w:rsidRPr="007304F2">
        <w:rPr>
          <w:rFonts w:ascii="Arial" w:hAnsi="Arial" w:cs="Arial"/>
          <w:sz w:val="24"/>
          <w:szCs w:val="24"/>
        </w:rPr>
        <w:t xml:space="preserve"> based on LVOT PG</w:t>
      </w:r>
      <w:r w:rsidR="00D40738" w:rsidRPr="007304F2">
        <w:rPr>
          <w:rFonts w:ascii="Arial" w:hAnsi="Arial" w:cs="Arial"/>
          <w:sz w:val="24"/>
          <w:szCs w:val="24"/>
        </w:rPr>
        <w:t xml:space="preserve">: mild stenosis, &lt; 50 mmHg; moderate stenosis, 50 – </w:t>
      </w:r>
      <w:r w:rsidR="003479DC" w:rsidRPr="007304F2">
        <w:rPr>
          <w:rFonts w:ascii="Arial" w:hAnsi="Arial" w:cs="Arial"/>
          <w:sz w:val="24"/>
          <w:szCs w:val="24"/>
        </w:rPr>
        <w:t xml:space="preserve">130 </w:t>
      </w:r>
      <w:r w:rsidR="00D40738" w:rsidRPr="007304F2">
        <w:rPr>
          <w:rFonts w:ascii="Arial" w:hAnsi="Arial" w:cs="Arial"/>
          <w:sz w:val="24"/>
          <w:szCs w:val="24"/>
        </w:rPr>
        <w:t xml:space="preserve">mmHg; severe stenosis, &gt; 130 mmHg. </w:t>
      </w:r>
      <w:r w:rsidR="003D056A" w:rsidRPr="007304F2">
        <w:rPr>
          <w:rFonts w:ascii="Arial" w:hAnsi="Arial" w:cs="Arial"/>
          <w:sz w:val="24"/>
          <w:szCs w:val="24"/>
        </w:rPr>
        <w:t>We hypothesized that dogs with severe</w:t>
      </w:r>
      <w:r w:rsidR="007468DF" w:rsidRPr="007304F2">
        <w:rPr>
          <w:rFonts w:ascii="Arial" w:hAnsi="Arial" w:cs="Arial"/>
          <w:sz w:val="24"/>
          <w:szCs w:val="24"/>
        </w:rPr>
        <w:t xml:space="preserve"> SAS </w:t>
      </w:r>
      <w:r w:rsidR="003D056A" w:rsidRPr="007304F2">
        <w:rPr>
          <w:rFonts w:ascii="Arial" w:hAnsi="Arial" w:cs="Arial"/>
          <w:sz w:val="24"/>
          <w:szCs w:val="24"/>
        </w:rPr>
        <w:t xml:space="preserve">would have </w:t>
      </w:r>
      <w:r w:rsidR="001658C2" w:rsidRPr="007304F2">
        <w:rPr>
          <w:rFonts w:ascii="Arial" w:hAnsi="Arial" w:cs="Arial"/>
          <w:sz w:val="24"/>
          <w:szCs w:val="24"/>
        </w:rPr>
        <w:t xml:space="preserve">a </w:t>
      </w:r>
      <w:r w:rsidR="003D056A" w:rsidRPr="007304F2">
        <w:rPr>
          <w:rFonts w:ascii="Arial" w:hAnsi="Arial" w:cs="Arial"/>
          <w:sz w:val="24"/>
          <w:szCs w:val="24"/>
        </w:rPr>
        <w:t xml:space="preserve">significantly decreased </w:t>
      </w:r>
      <w:r w:rsidR="001658C2" w:rsidRPr="007304F2">
        <w:rPr>
          <w:rFonts w:ascii="Arial" w:hAnsi="Arial" w:cs="Arial"/>
          <w:sz w:val="24"/>
          <w:szCs w:val="24"/>
        </w:rPr>
        <w:t xml:space="preserve">median </w:t>
      </w:r>
      <w:r w:rsidR="003D056A" w:rsidRPr="007304F2">
        <w:rPr>
          <w:rFonts w:ascii="Arial" w:hAnsi="Arial" w:cs="Arial"/>
          <w:sz w:val="24"/>
          <w:szCs w:val="24"/>
        </w:rPr>
        <w:t xml:space="preserve">survival </w:t>
      </w:r>
      <w:r w:rsidR="001658C2" w:rsidRPr="007304F2">
        <w:rPr>
          <w:rFonts w:ascii="Arial" w:hAnsi="Arial" w:cs="Arial"/>
          <w:sz w:val="24"/>
          <w:szCs w:val="24"/>
        </w:rPr>
        <w:t xml:space="preserve">time </w:t>
      </w:r>
      <w:r w:rsidR="003D056A" w:rsidRPr="007304F2">
        <w:rPr>
          <w:rFonts w:ascii="Arial" w:hAnsi="Arial" w:cs="Arial"/>
          <w:sz w:val="24"/>
          <w:szCs w:val="24"/>
        </w:rPr>
        <w:t>compared to dogs with</w:t>
      </w:r>
      <w:r w:rsidR="00CD602B" w:rsidRPr="007304F2">
        <w:rPr>
          <w:rFonts w:ascii="Arial" w:hAnsi="Arial" w:cs="Arial"/>
          <w:sz w:val="24"/>
          <w:szCs w:val="24"/>
        </w:rPr>
        <w:t xml:space="preserve"> mild </w:t>
      </w:r>
      <w:r w:rsidR="00D40738" w:rsidRPr="007304F2">
        <w:rPr>
          <w:rFonts w:ascii="Arial" w:hAnsi="Arial" w:cs="Arial"/>
          <w:sz w:val="24"/>
          <w:szCs w:val="24"/>
        </w:rPr>
        <w:t xml:space="preserve">or moderate </w:t>
      </w:r>
      <w:r w:rsidR="00CD602B" w:rsidRPr="007304F2">
        <w:rPr>
          <w:rFonts w:ascii="Arial" w:hAnsi="Arial" w:cs="Arial"/>
          <w:sz w:val="24"/>
          <w:szCs w:val="24"/>
        </w:rPr>
        <w:t>disease</w:t>
      </w:r>
      <w:r w:rsidR="003D056A" w:rsidRPr="007304F2">
        <w:rPr>
          <w:rFonts w:ascii="Arial" w:hAnsi="Arial" w:cs="Arial"/>
          <w:sz w:val="24"/>
          <w:szCs w:val="24"/>
        </w:rPr>
        <w:t xml:space="preserve">.  </w:t>
      </w:r>
    </w:p>
    <w:p w14:paraId="2D6C6911" w14:textId="6BA5E8A8" w:rsidR="00062618" w:rsidRPr="007304F2" w:rsidRDefault="002C388C" w:rsidP="00062618">
      <w:pPr>
        <w:spacing w:after="0" w:line="480" w:lineRule="auto"/>
        <w:rPr>
          <w:rFonts w:ascii="Arial" w:hAnsi="Arial" w:cs="Arial"/>
          <w:b/>
          <w:sz w:val="24"/>
          <w:szCs w:val="24"/>
        </w:rPr>
      </w:pPr>
      <w:r w:rsidRPr="007304F2">
        <w:rPr>
          <w:rFonts w:ascii="Arial" w:hAnsi="Arial" w:cs="Arial"/>
          <w:b/>
          <w:sz w:val="24"/>
          <w:szCs w:val="24"/>
        </w:rPr>
        <w:t xml:space="preserve">Animals, </w:t>
      </w:r>
      <w:r w:rsidR="00062618" w:rsidRPr="007304F2">
        <w:rPr>
          <w:rFonts w:ascii="Arial" w:hAnsi="Arial" w:cs="Arial"/>
          <w:b/>
          <w:sz w:val="24"/>
          <w:szCs w:val="24"/>
        </w:rPr>
        <w:t>Materials and Methods</w:t>
      </w:r>
    </w:p>
    <w:p w14:paraId="41DD5C1A" w14:textId="30424F48" w:rsidR="00062618" w:rsidRPr="007304F2" w:rsidRDefault="00062618" w:rsidP="00062618">
      <w:pPr>
        <w:spacing w:after="0" w:line="480" w:lineRule="auto"/>
        <w:rPr>
          <w:rFonts w:ascii="Arial" w:hAnsi="Arial" w:cs="Arial"/>
          <w:sz w:val="24"/>
          <w:szCs w:val="24"/>
        </w:rPr>
      </w:pPr>
      <w:r w:rsidRPr="007304F2">
        <w:rPr>
          <w:rFonts w:ascii="Arial" w:hAnsi="Arial" w:cs="Arial"/>
          <w:sz w:val="24"/>
          <w:szCs w:val="24"/>
        </w:rPr>
        <w:lastRenderedPageBreak/>
        <w:tab/>
        <w:t xml:space="preserve">Medical records at the University of Missouri Veterinary </w:t>
      </w:r>
      <w:r w:rsidR="00927515" w:rsidRPr="007304F2">
        <w:rPr>
          <w:rFonts w:ascii="Arial" w:hAnsi="Arial" w:cs="Arial"/>
          <w:sz w:val="24"/>
          <w:szCs w:val="24"/>
        </w:rPr>
        <w:t xml:space="preserve">Medical </w:t>
      </w:r>
      <w:r w:rsidRPr="007304F2">
        <w:rPr>
          <w:rFonts w:ascii="Arial" w:hAnsi="Arial" w:cs="Arial"/>
          <w:sz w:val="24"/>
          <w:szCs w:val="24"/>
        </w:rPr>
        <w:t xml:space="preserve">Teaching Hospital </w:t>
      </w:r>
      <w:r w:rsidR="00082E17" w:rsidRPr="007304F2">
        <w:rPr>
          <w:rFonts w:ascii="Arial" w:hAnsi="Arial" w:cs="Arial"/>
          <w:sz w:val="24"/>
          <w:szCs w:val="24"/>
        </w:rPr>
        <w:t xml:space="preserve">and the University of Minnesota Veterinary Medical Center </w:t>
      </w:r>
      <w:r w:rsidRPr="007304F2">
        <w:rPr>
          <w:rFonts w:ascii="Arial" w:hAnsi="Arial" w:cs="Arial"/>
          <w:sz w:val="24"/>
          <w:szCs w:val="24"/>
        </w:rPr>
        <w:t>were reviewed to identify dogs diagnosed with</w:t>
      </w:r>
      <w:r w:rsidR="00927515" w:rsidRPr="007304F2">
        <w:rPr>
          <w:rFonts w:ascii="Arial" w:hAnsi="Arial" w:cs="Arial"/>
          <w:sz w:val="24"/>
          <w:szCs w:val="24"/>
        </w:rPr>
        <w:t xml:space="preserve"> SAS</w:t>
      </w:r>
      <w:r w:rsidRPr="007304F2">
        <w:rPr>
          <w:rFonts w:ascii="Arial" w:hAnsi="Arial" w:cs="Arial"/>
          <w:sz w:val="24"/>
          <w:szCs w:val="24"/>
        </w:rPr>
        <w:t xml:space="preserve"> between</w:t>
      </w:r>
      <w:r w:rsidR="002B112A" w:rsidRPr="007304F2">
        <w:rPr>
          <w:rFonts w:ascii="Arial" w:hAnsi="Arial" w:cs="Arial"/>
          <w:sz w:val="24"/>
          <w:szCs w:val="24"/>
        </w:rPr>
        <w:t xml:space="preserve"> September</w:t>
      </w:r>
      <w:r w:rsidRPr="007304F2">
        <w:rPr>
          <w:rFonts w:ascii="Arial" w:hAnsi="Arial" w:cs="Arial"/>
          <w:sz w:val="24"/>
          <w:szCs w:val="24"/>
        </w:rPr>
        <w:t xml:space="preserve"> 1</w:t>
      </w:r>
      <w:r w:rsidR="002B112A" w:rsidRPr="007304F2">
        <w:rPr>
          <w:rFonts w:ascii="Arial" w:hAnsi="Arial" w:cs="Arial"/>
          <w:sz w:val="24"/>
          <w:szCs w:val="24"/>
        </w:rPr>
        <w:t xml:space="preserve">999 and January </w:t>
      </w:r>
      <w:r w:rsidRPr="007304F2">
        <w:rPr>
          <w:rFonts w:ascii="Arial" w:hAnsi="Arial" w:cs="Arial"/>
          <w:sz w:val="24"/>
          <w:szCs w:val="24"/>
        </w:rPr>
        <w:t xml:space="preserve">2011.  </w:t>
      </w:r>
      <w:r w:rsidR="00E824B9" w:rsidRPr="007304F2">
        <w:rPr>
          <w:rFonts w:ascii="Arial" w:hAnsi="Arial" w:cs="Arial"/>
          <w:sz w:val="24"/>
          <w:szCs w:val="24"/>
        </w:rPr>
        <w:t>The following information was gathered for each patient:</w:t>
      </w:r>
      <w:r w:rsidR="00E824B9" w:rsidRPr="007304F2" w:rsidDel="00E824B9">
        <w:rPr>
          <w:rFonts w:ascii="Arial" w:hAnsi="Arial" w:cs="Arial"/>
          <w:sz w:val="24"/>
          <w:szCs w:val="24"/>
        </w:rPr>
        <w:t xml:space="preserve"> </w:t>
      </w:r>
      <w:r w:rsidR="002B112A" w:rsidRPr="007304F2">
        <w:rPr>
          <w:rFonts w:ascii="Arial" w:hAnsi="Arial" w:cs="Arial"/>
          <w:sz w:val="24"/>
          <w:szCs w:val="24"/>
        </w:rPr>
        <w:t>s</w:t>
      </w:r>
      <w:r w:rsidRPr="007304F2">
        <w:rPr>
          <w:rFonts w:ascii="Arial" w:hAnsi="Arial" w:cs="Arial"/>
          <w:sz w:val="24"/>
          <w:szCs w:val="24"/>
        </w:rPr>
        <w:t>ignalment, age at diagnosis, echocardiographic findings, medications, concurrent disease</w:t>
      </w:r>
      <w:r w:rsidR="00E824B9" w:rsidRPr="007304F2">
        <w:rPr>
          <w:rFonts w:ascii="Arial" w:hAnsi="Arial" w:cs="Arial"/>
          <w:sz w:val="24"/>
          <w:szCs w:val="24"/>
        </w:rPr>
        <w:t>s</w:t>
      </w:r>
      <w:r w:rsidRPr="007304F2">
        <w:rPr>
          <w:rFonts w:ascii="Arial" w:hAnsi="Arial" w:cs="Arial"/>
          <w:sz w:val="24"/>
          <w:szCs w:val="24"/>
        </w:rPr>
        <w:t xml:space="preserve">, and </w:t>
      </w:r>
      <w:r w:rsidR="00E824B9" w:rsidRPr="007304F2">
        <w:rPr>
          <w:rFonts w:ascii="Arial" w:hAnsi="Arial" w:cs="Arial"/>
          <w:sz w:val="24"/>
          <w:szCs w:val="24"/>
        </w:rPr>
        <w:t xml:space="preserve">when applicable, clinical signs related to heart disease (e.g. </w:t>
      </w:r>
      <w:r w:rsidRPr="007304F2">
        <w:rPr>
          <w:rFonts w:ascii="Arial" w:hAnsi="Arial" w:cs="Arial"/>
          <w:sz w:val="24"/>
          <w:szCs w:val="24"/>
        </w:rPr>
        <w:t xml:space="preserve">congestive heart failure, </w:t>
      </w:r>
      <w:r w:rsidR="00E824B9" w:rsidRPr="007304F2">
        <w:rPr>
          <w:rFonts w:ascii="Arial" w:hAnsi="Arial" w:cs="Arial"/>
          <w:sz w:val="24"/>
          <w:szCs w:val="24"/>
        </w:rPr>
        <w:t xml:space="preserve">sudden death, </w:t>
      </w:r>
      <w:r w:rsidRPr="007304F2">
        <w:rPr>
          <w:rFonts w:ascii="Arial" w:hAnsi="Arial" w:cs="Arial"/>
          <w:sz w:val="24"/>
          <w:szCs w:val="24"/>
        </w:rPr>
        <w:t>endocarditis</w:t>
      </w:r>
      <w:r w:rsidR="00E824B9" w:rsidRPr="007304F2">
        <w:rPr>
          <w:rFonts w:ascii="Arial" w:hAnsi="Arial" w:cs="Arial"/>
          <w:sz w:val="24"/>
          <w:szCs w:val="24"/>
        </w:rPr>
        <w:t>, arrhythmias)</w:t>
      </w:r>
      <w:r w:rsidRPr="007304F2">
        <w:rPr>
          <w:rFonts w:ascii="Arial" w:hAnsi="Arial" w:cs="Arial"/>
          <w:sz w:val="24"/>
          <w:szCs w:val="24"/>
        </w:rPr>
        <w:t>, date</w:t>
      </w:r>
      <w:r w:rsidR="009E6F29" w:rsidRPr="007304F2">
        <w:rPr>
          <w:rFonts w:ascii="Arial" w:hAnsi="Arial" w:cs="Arial"/>
          <w:sz w:val="24"/>
          <w:szCs w:val="24"/>
        </w:rPr>
        <w:t xml:space="preserve"> of death,</w:t>
      </w:r>
      <w:r w:rsidRPr="007304F2">
        <w:rPr>
          <w:rFonts w:ascii="Arial" w:hAnsi="Arial" w:cs="Arial"/>
          <w:sz w:val="24"/>
          <w:szCs w:val="24"/>
        </w:rPr>
        <w:t xml:space="preserve"> and cause of death.  When medical records were incomplete, owners and referring veterinarians were contacted</w:t>
      </w:r>
      <w:r w:rsidR="002B112A" w:rsidRPr="007304F2">
        <w:rPr>
          <w:rFonts w:ascii="Arial" w:hAnsi="Arial" w:cs="Arial"/>
          <w:sz w:val="24"/>
          <w:szCs w:val="24"/>
        </w:rPr>
        <w:t xml:space="preserve"> directly</w:t>
      </w:r>
      <w:r w:rsidRPr="007304F2">
        <w:rPr>
          <w:rFonts w:ascii="Arial" w:hAnsi="Arial" w:cs="Arial"/>
          <w:sz w:val="24"/>
          <w:szCs w:val="24"/>
        </w:rPr>
        <w:t xml:space="preserve">.  </w:t>
      </w:r>
    </w:p>
    <w:p w14:paraId="535F6D8E" w14:textId="0C5247B6" w:rsidR="008D0F34" w:rsidRPr="007304F2" w:rsidRDefault="00062618" w:rsidP="00062618">
      <w:pPr>
        <w:spacing w:after="0" w:line="480" w:lineRule="auto"/>
        <w:rPr>
          <w:rFonts w:ascii="Arial" w:hAnsi="Arial" w:cs="Arial"/>
          <w:sz w:val="24"/>
          <w:szCs w:val="24"/>
        </w:rPr>
      </w:pPr>
      <w:r w:rsidRPr="007304F2">
        <w:rPr>
          <w:rFonts w:ascii="Arial" w:hAnsi="Arial" w:cs="Arial"/>
          <w:sz w:val="24"/>
          <w:szCs w:val="24"/>
        </w:rPr>
        <w:tab/>
        <w:t xml:space="preserve">All dogs were diagnosed by or under the </w:t>
      </w:r>
      <w:r w:rsidR="00C878FB" w:rsidRPr="007304F2">
        <w:rPr>
          <w:rFonts w:ascii="Arial" w:hAnsi="Arial" w:cs="Arial"/>
          <w:sz w:val="24"/>
          <w:szCs w:val="24"/>
        </w:rPr>
        <w:t xml:space="preserve">direct </w:t>
      </w:r>
      <w:r w:rsidRPr="007304F2">
        <w:rPr>
          <w:rFonts w:ascii="Arial" w:hAnsi="Arial" w:cs="Arial"/>
          <w:sz w:val="24"/>
          <w:szCs w:val="24"/>
        </w:rPr>
        <w:t xml:space="preserve">supervision of an ACVIM-board certified cardiologist using standard 2-dimensional (2D) and Doppler transthoracic echocardiography in </w:t>
      </w:r>
      <w:proofErr w:type="spellStart"/>
      <w:r w:rsidRPr="007304F2">
        <w:rPr>
          <w:rFonts w:ascii="Arial" w:hAnsi="Arial" w:cs="Arial"/>
          <w:sz w:val="24"/>
          <w:szCs w:val="24"/>
        </w:rPr>
        <w:t>unsedated</w:t>
      </w:r>
      <w:proofErr w:type="spellEnd"/>
      <w:r w:rsidRPr="007304F2">
        <w:rPr>
          <w:rFonts w:ascii="Arial" w:hAnsi="Arial" w:cs="Arial"/>
          <w:sz w:val="24"/>
          <w:szCs w:val="24"/>
        </w:rPr>
        <w:t xml:space="preserve"> animals</w:t>
      </w:r>
      <w:r w:rsidR="005161F7">
        <w:rPr>
          <w:rFonts w:ascii="Arial" w:hAnsi="Arial" w:cs="Arial"/>
          <w:sz w:val="24"/>
          <w:szCs w:val="24"/>
        </w:rPr>
        <w:t xml:space="preserve"> </w:t>
      </w:r>
      <w:r w:rsidR="00B25C68" w:rsidRPr="007304F2">
        <w:rPr>
          <w:rFonts w:ascii="Arial" w:hAnsi="Arial" w:cs="Arial"/>
          <w:noProof/>
          <w:sz w:val="24"/>
          <w:szCs w:val="24"/>
        </w:rPr>
        <w:t>(Thomas et al. 1993)</w:t>
      </w:r>
      <w:r w:rsidRPr="007304F2">
        <w:rPr>
          <w:rFonts w:ascii="Arial" w:hAnsi="Arial" w:cs="Arial"/>
          <w:sz w:val="24"/>
          <w:szCs w:val="24"/>
        </w:rPr>
        <w:t xml:space="preserve">.  </w:t>
      </w:r>
      <w:r w:rsidRPr="007304F2">
        <w:rPr>
          <w:rFonts w:ascii="Arial" w:eastAsia="MS Mincho" w:hAnsi="Arial" w:cs="Arial"/>
          <w:sz w:val="24"/>
          <w:szCs w:val="24"/>
          <w:lang w:eastAsia="ja-JP"/>
        </w:rPr>
        <w:t xml:space="preserve">Three to five measurements were averaged for each variable. </w:t>
      </w:r>
      <w:r w:rsidRPr="007304F2">
        <w:rPr>
          <w:rFonts w:ascii="Arial" w:hAnsi="Arial" w:cs="Arial"/>
          <w:sz w:val="24"/>
          <w:szCs w:val="24"/>
        </w:rPr>
        <w:t xml:space="preserve">The LVOT velocity was measured </w:t>
      </w:r>
      <w:r w:rsidR="00BD152E" w:rsidRPr="007304F2">
        <w:rPr>
          <w:rFonts w:ascii="Arial" w:hAnsi="Arial" w:cs="Arial"/>
          <w:sz w:val="24"/>
          <w:szCs w:val="24"/>
        </w:rPr>
        <w:t xml:space="preserve">from a sub-costal view </w:t>
      </w:r>
      <w:r w:rsidRPr="007304F2">
        <w:rPr>
          <w:rFonts w:ascii="Arial" w:hAnsi="Arial" w:cs="Arial"/>
          <w:sz w:val="24"/>
          <w:szCs w:val="24"/>
        </w:rPr>
        <w:t>by continuous-wave Doppler and used to calculate</w:t>
      </w:r>
      <w:r w:rsidR="00BD152E" w:rsidRPr="007304F2">
        <w:rPr>
          <w:rFonts w:ascii="Arial" w:hAnsi="Arial" w:cs="Arial"/>
          <w:sz w:val="24"/>
          <w:szCs w:val="24"/>
        </w:rPr>
        <w:t xml:space="preserve"> the</w:t>
      </w:r>
      <w:r w:rsidRPr="007304F2">
        <w:rPr>
          <w:rFonts w:ascii="Arial" w:hAnsi="Arial" w:cs="Arial"/>
          <w:sz w:val="24"/>
          <w:szCs w:val="24"/>
        </w:rPr>
        <w:t xml:space="preserve"> PG via the modified Bernoulli equation (∆P = 4V</w:t>
      </w:r>
      <w:r w:rsidRPr="007304F2">
        <w:rPr>
          <w:rFonts w:ascii="Arial" w:hAnsi="Arial" w:cs="Arial"/>
          <w:sz w:val="24"/>
          <w:szCs w:val="24"/>
          <w:vertAlign w:val="superscript"/>
        </w:rPr>
        <w:t>2</w:t>
      </w:r>
      <w:r w:rsidRPr="007304F2">
        <w:rPr>
          <w:rFonts w:ascii="Arial" w:hAnsi="Arial" w:cs="Arial"/>
          <w:sz w:val="24"/>
          <w:szCs w:val="24"/>
        </w:rPr>
        <w:t>), where ∆P = PG</w:t>
      </w:r>
      <w:r w:rsidR="002B112A" w:rsidRPr="007304F2">
        <w:rPr>
          <w:rFonts w:ascii="Arial" w:hAnsi="Arial" w:cs="Arial"/>
          <w:sz w:val="24"/>
          <w:szCs w:val="24"/>
        </w:rPr>
        <w:t xml:space="preserve"> and V = peak velocity.  </w:t>
      </w:r>
      <w:r w:rsidR="002D32EE" w:rsidRPr="007304F2">
        <w:rPr>
          <w:rFonts w:ascii="Arial" w:hAnsi="Arial" w:cs="Arial"/>
          <w:sz w:val="24"/>
          <w:szCs w:val="24"/>
        </w:rPr>
        <w:t>Based on previous proportional hazard analysis in a group of dogs diagnosed with severe SAS</w:t>
      </w:r>
      <w:r w:rsidR="005161F7">
        <w:rPr>
          <w:rFonts w:ascii="Arial" w:hAnsi="Arial" w:cs="Arial"/>
          <w:sz w:val="24"/>
          <w:szCs w:val="24"/>
        </w:rPr>
        <w:t xml:space="preserve"> </w:t>
      </w:r>
      <w:r w:rsidR="00B25C68" w:rsidRPr="007304F2">
        <w:rPr>
          <w:rFonts w:ascii="Arial" w:hAnsi="Arial" w:cs="Arial"/>
          <w:noProof/>
          <w:sz w:val="24"/>
          <w:szCs w:val="24"/>
        </w:rPr>
        <w:t>(Eason et al. 2014)</w:t>
      </w:r>
      <w:r w:rsidR="002D32EE" w:rsidRPr="007304F2">
        <w:rPr>
          <w:rFonts w:ascii="Arial" w:hAnsi="Arial" w:cs="Arial"/>
          <w:sz w:val="24"/>
          <w:szCs w:val="24"/>
        </w:rPr>
        <w:t xml:space="preserve">, </w:t>
      </w:r>
      <w:r w:rsidR="00BD152E" w:rsidRPr="007304F2">
        <w:rPr>
          <w:rFonts w:ascii="Arial" w:hAnsi="Arial" w:cs="Arial"/>
          <w:sz w:val="24"/>
          <w:szCs w:val="24"/>
        </w:rPr>
        <w:t xml:space="preserve">SAS </w:t>
      </w:r>
      <w:r w:rsidR="00762335" w:rsidRPr="007304F2">
        <w:rPr>
          <w:rFonts w:ascii="Arial" w:hAnsi="Arial" w:cs="Arial"/>
          <w:sz w:val="24"/>
          <w:szCs w:val="24"/>
        </w:rPr>
        <w:t>severity w</w:t>
      </w:r>
      <w:r w:rsidR="007468DF" w:rsidRPr="007304F2">
        <w:rPr>
          <w:rFonts w:ascii="Arial" w:hAnsi="Arial" w:cs="Arial"/>
          <w:sz w:val="24"/>
          <w:szCs w:val="24"/>
        </w:rPr>
        <w:t xml:space="preserve">as </w:t>
      </w:r>
      <w:r w:rsidR="008D0F34" w:rsidRPr="007304F2">
        <w:rPr>
          <w:rFonts w:ascii="Arial" w:hAnsi="Arial" w:cs="Arial"/>
          <w:sz w:val="24"/>
          <w:szCs w:val="24"/>
        </w:rPr>
        <w:t xml:space="preserve">classified </w:t>
      </w:r>
      <w:r w:rsidR="007468DF" w:rsidRPr="007304F2">
        <w:rPr>
          <w:rFonts w:ascii="Arial" w:hAnsi="Arial" w:cs="Arial"/>
          <w:sz w:val="24"/>
          <w:szCs w:val="24"/>
        </w:rPr>
        <w:t>as follows: a PG of 16</w:t>
      </w:r>
      <w:r w:rsidR="00762335" w:rsidRPr="007304F2">
        <w:rPr>
          <w:rFonts w:ascii="Arial" w:hAnsi="Arial" w:cs="Arial"/>
          <w:sz w:val="24"/>
          <w:szCs w:val="24"/>
        </w:rPr>
        <w:t xml:space="preserve"> – 50 mmHg was defined as mild, 50 – 130</w:t>
      </w:r>
      <w:r w:rsidR="0050037D" w:rsidRPr="007304F2">
        <w:rPr>
          <w:rFonts w:ascii="Arial" w:hAnsi="Arial" w:cs="Arial"/>
          <w:sz w:val="24"/>
          <w:szCs w:val="24"/>
        </w:rPr>
        <w:t xml:space="preserve"> mmHg</w:t>
      </w:r>
      <w:r w:rsidR="00762335" w:rsidRPr="007304F2">
        <w:rPr>
          <w:rFonts w:ascii="Arial" w:hAnsi="Arial" w:cs="Arial"/>
          <w:sz w:val="24"/>
          <w:szCs w:val="24"/>
        </w:rPr>
        <w:t xml:space="preserve"> moderate, and </w:t>
      </w:r>
      <w:r w:rsidR="00BD152E" w:rsidRPr="007304F2">
        <w:rPr>
          <w:rFonts w:ascii="Arial" w:hAnsi="Arial" w:cs="Arial"/>
          <w:sz w:val="24"/>
          <w:szCs w:val="24"/>
        </w:rPr>
        <w:t xml:space="preserve">&gt; </w:t>
      </w:r>
      <w:r w:rsidR="00762335" w:rsidRPr="007304F2">
        <w:rPr>
          <w:rFonts w:ascii="Arial" w:hAnsi="Arial" w:cs="Arial"/>
          <w:sz w:val="24"/>
          <w:szCs w:val="24"/>
        </w:rPr>
        <w:t xml:space="preserve">130 mmHg severe.  </w:t>
      </w:r>
      <w:r w:rsidR="00915B53" w:rsidRPr="007304F2">
        <w:rPr>
          <w:rFonts w:ascii="Arial" w:hAnsi="Arial" w:cs="Arial"/>
          <w:sz w:val="24"/>
          <w:szCs w:val="24"/>
        </w:rPr>
        <w:tab/>
      </w:r>
    </w:p>
    <w:p w14:paraId="7092EAE8" w14:textId="3B76DFB2" w:rsidR="00915B53" w:rsidRPr="007304F2" w:rsidRDefault="008D0F34" w:rsidP="00062618">
      <w:pPr>
        <w:spacing w:after="0" w:line="480" w:lineRule="auto"/>
        <w:rPr>
          <w:rFonts w:ascii="Arial" w:hAnsi="Arial" w:cs="Arial"/>
          <w:sz w:val="24"/>
          <w:szCs w:val="24"/>
        </w:rPr>
      </w:pPr>
      <w:r w:rsidRPr="007304F2">
        <w:rPr>
          <w:rFonts w:ascii="Arial" w:hAnsi="Arial" w:cs="Arial"/>
          <w:sz w:val="24"/>
          <w:szCs w:val="24"/>
        </w:rPr>
        <w:tab/>
      </w:r>
      <w:r w:rsidR="00062618" w:rsidRPr="007304F2">
        <w:rPr>
          <w:rFonts w:ascii="Arial" w:hAnsi="Arial" w:cs="Arial"/>
          <w:sz w:val="24"/>
          <w:szCs w:val="24"/>
        </w:rPr>
        <w:t>Dogs with hemodynamically significant concurrent cardiac disease defined as a congenital or acquired disorder such as mitral</w:t>
      </w:r>
      <w:r w:rsidR="007468DF" w:rsidRPr="007304F2">
        <w:rPr>
          <w:rFonts w:ascii="Arial" w:hAnsi="Arial" w:cs="Arial"/>
          <w:sz w:val="24"/>
          <w:szCs w:val="24"/>
        </w:rPr>
        <w:t xml:space="preserve"> valve</w:t>
      </w:r>
      <w:r w:rsidR="00062618" w:rsidRPr="007304F2">
        <w:rPr>
          <w:rFonts w:ascii="Arial" w:hAnsi="Arial" w:cs="Arial"/>
          <w:sz w:val="24"/>
          <w:szCs w:val="24"/>
        </w:rPr>
        <w:t xml:space="preserve"> dysplasia, patent ductus arteriosus, pulmonic stenosis, and valvular or supravalvular aortic stenosis causing clinically relevant pressure or volume overload were excluded from </w:t>
      </w:r>
      <w:r w:rsidR="004303A2" w:rsidRPr="007304F2">
        <w:rPr>
          <w:rFonts w:ascii="Arial" w:hAnsi="Arial" w:cs="Arial"/>
          <w:sz w:val="24"/>
          <w:szCs w:val="24"/>
        </w:rPr>
        <w:t xml:space="preserve">survival </w:t>
      </w:r>
      <w:r w:rsidR="00062618" w:rsidRPr="007304F2">
        <w:rPr>
          <w:rFonts w:ascii="Arial" w:hAnsi="Arial" w:cs="Arial"/>
          <w:sz w:val="24"/>
          <w:szCs w:val="24"/>
        </w:rPr>
        <w:t>analysis.  Additionally, dogs that underwent a</w:t>
      </w:r>
      <w:r w:rsidR="009352FE" w:rsidRPr="007304F2">
        <w:rPr>
          <w:rFonts w:ascii="Arial" w:hAnsi="Arial" w:cs="Arial"/>
          <w:sz w:val="24"/>
          <w:szCs w:val="24"/>
        </w:rPr>
        <w:t>n</w:t>
      </w:r>
      <w:r w:rsidR="00062618" w:rsidRPr="007304F2">
        <w:rPr>
          <w:rFonts w:ascii="Arial" w:hAnsi="Arial" w:cs="Arial"/>
          <w:sz w:val="24"/>
          <w:szCs w:val="24"/>
        </w:rPr>
        <w:t xml:space="preserve"> </w:t>
      </w:r>
      <w:r w:rsidR="001808AB" w:rsidRPr="007304F2">
        <w:rPr>
          <w:rFonts w:ascii="Arial" w:hAnsi="Arial" w:cs="Arial"/>
          <w:sz w:val="24"/>
          <w:szCs w:val="24"/>
        </w:rPr>
        <w:t xml:space="preserve">interventional </w:t>
      </w:r>
      <w:r w:rsidR="00062618" w:rsidRPr="007304F2">
        <w:rPr>
          <w:rFonts w:ascii="Arial" w:hAnsi="Arial" w:cs="Arial"/>
          <w:sz w:val="24"/>
          <w:szCs w:val="24"/>
        </w:rPr>
        <w:t xml:space="preserve">procedure for palliation of SAS or for which there was no </w:t>
      </w:r>
      <w:r w:rsidR="005D4CE3" w:rsidRPr="007304F2">
        <w:rPr>
          <w:rFonts w:ascii="Arial" w:hAnsi="Arial" w:cs="Arial"/>
          <w:sz w:val="24"/>
          <w:szCs w:val="24"/>
        </w:rPr>
        <w:t>follow up</w:t>
      </w:r>
      <w:r w:rsidR="00062618" w:rsidRPr="007304F2">
        <w:rPr>
          <w:rFonts w:ascii="Arial" w:hAnsi="Arial" w:cs="Arial"/>
          <w:sz w:val="24"/>
          <w:szCs w:val="24"/>
        </w:rPr>
        <w:t xml:space="preserve"> information were excluded. </w:t>
      </w:r>
    </w:p>
    <w:p w14:paraId="33CA867F" w14:textId="23D667EC" w:rsidR="00062618" w:rsidRPr="007304F2" w:rsidRDefault="00915B53" w:rsidP="00062618">
      <w:pPr>
        <w:spacing w:after="0" w:line="480" w:lineRule="auto"/>
        <w:rPr>
          <w:rFonts w:ascii="Arial" w:hAnsi="Arial" w:cs="Arial"/>
          <w:sz w:val="24"/>
          <w:szCs w:val="24"/>
        </w:rPr>
      </w:pPr>
      <w:r w:rsidRPr="007304F2">
        <w:rPr>
          <w:rFonts w:ascii="Arial" w:hAnsi="Arial" w:cs="Arial"/>
          <w:sz w:val="24"/>
          <w:szCs w:val="24"/>
        </w:rPr>
        <w:lastRenderedPageBreak/>
        <w:tab/>
      </w:r>
      <w:r w:rsidR="00062618" w:rsidRPr="007304F2">
        <w:rPr>
          <w:rFonts w:ascii="Arial" w:eastAsia="Times New Roman" w:hAnsi="Arial" w:cs="Arial"/>
          <w:sz w:val="24"/>
          <w:szCs w:val="24"/>
        </w:rPr>
        <w:t xml:space="preserve">Cardiac death was defined as euthanasia or death following onset of signs of congestive heart failure, or sudden death.  Sudden death included witnessed sudden death or discovery of </w:t>
      </w:r>
      <w:r w:rsidR="00216B07" w:rsidRPr="007304F2">
        <w:rPr>
          <w:rFonts w:ascii="Arial" w:eastAsia="Times New Roman" w:hAnsi="Arial" w:cs="Arial"/>
          <w:sz w:val="24"/>
          <w:szCs w:val="24"/>
        </w:rPr>
        <w:t xml:space="preserve">a </w:t>
      </w:r>
      <w:r w:rsidR="00062618" w:rsidRPr="007304F2">
        <w:rPr>
          <w:rFonts w:ascii="Arial" w:eastAsia="Times New Roman" w:hAnsi="Arial" w:cs="Arial"/>
          <w:sz w:val="24"/>
          <w:szCs w:val="24"/>
        </w:rPr>
        <w:t xml:space="preserve">deceased animal with no premonitory signs of illness within the </w:t>
      </w:r>
      <w:r w:rsidR="009E6F29" w:rsidRPr="007304F2">
        <w:rPr>
          <w:rFonts w:ascii="Arial" w:eastAsia="Times New Roman" w:hAnsi="Arial" w:cs="Arial"/>
          <w:sz w:val="24"/>
          <w:szCs w:val="24"/>
        </w:rPr>
        <w:t xml:space="preserve">preceding </w:t>
      </w:r>
      <w:r w:rsidR="00062618" w:rsidRPr="007304F2">
        <w:rPr>
          <w:rFonts w:ascii="Arial" w:eastAsia="Times New Roman" w:hAnsi="Arial" w:cs="Arial"/>
          <w:sz w:val="24"/>
          <w:szCs w:val="24"/>
        </w:rPr>
        <w:t>24 hours.</w:t>
      </w:r>
      <w:r w:rsidR="002B112A" w:rsidRPr="007304F2">
        <w:rPr>
          <w:rFonts w:ascii="Arial" w:eastAsia="Times New Roman" w:hAnsi="Arial" w:cs="Arial"/>
          <w:sz w:val="24"/>
          <w:szCs w:val="24"/>
        </w:rPr>
        <w:t xml:space="preserve">  Dogs that were treat</w:t>
      </w:r>
      <w:r w:rsidR="00E8372E" w:rsidRPr="007304F2">
        <w:rPr>
          <w:rFonts w:ascii="Arial" w:eastAsia="Times New Roman" w:hAnsi="Arial" w:cs="Arial"/>
          <w:sz w:val="24"/>
          <w:szCs w:val="24"/>
        </w:rPr>
        <w:t>ed with a beta-blocker were not</w:t>
      </w:r>
      <w:r w:rsidR="002B112A" w:rsidRPr="007304F2">
        <w:rPr>
          <w:rFonts w:ascii="Arial" w:eastAsia="Times New Roman" w:hAnsi="Arial" w:cs="Arial"/>
          <w:sz w:val="24"/>
          <w:szCs w:val="24"/>
        </w:rPr>
        <w:t xml:space="preserve"> excluded from the study population based on our </w:t>
      </w:r>
      <w:r w:rsidR="00CC4B34" w:rsidRPr="007304F2">
        <w:rPr>
          <w:rFonts w:ascii="Arial" w:eastAsia="Times New Roman" w:hAnsi="Arial" w:cs="Arial"/>
          <w:sz w:val="24"/>
          <w:szCs w:val="24"/>
        </w:rPr>
        <w:t xml:space="preserve">previous </w:t>
      </w:r>
      <w:r w:rsidR="002B112A" w:rsidRPr="007304F2">
        <w:rPr>
          <w:rFonts w:ascii="Arial" w:eastAsia="Times New Roman" w:hAnsi="Arial" w:cs="Arial"/>
          <w:sz w:val="24"/>
          <w:szCs w:val="24"/>
        </w:rPr>
        <w:t xml:space="preserve">data </w:t>
      </w:r>
      <w:r w:rsidR="00FF03BF" w:rsidRPr="007304F2">
        <w:rPr>
          <w:rFonts w:ascii="Arial" w:eastAsia="Times New Roman" w:hAnsi="Arial" w:cs="Arial"/>
          <w:sz w:val="24"/>
          <w:szCs w:val="24"/>
        </w:rPr>
        <w:t xml:space="preserve">demonstrating no </w:t>
      </w:r>
      <w:r w:rsidR="005D4CE3" w:rsidRPr="007304F2">
        <w:rPr>
          <w:rFonts w:ascii="Arial" w:eastAsia="Times New Roman" w:hAnsi="Arial" w:cs="Arial"/>
          <w:sz w:val="24"/>
          <w:szCs w:val="24"/>
        </w:rPr>
        <w:t>effect</w:t>
      </w:r>
      <w:r w:rsidR="00FF03BF" w:rsidRPr="007304F2">
        <w:rPr>
          <w:rFonts w:ascii="Arial" w:eastAsia="Times New Roman" w:hAnsi="Arial" w:cs="Arial"/>
          <w:sz w:val="24"/>
          <w:szCs w:val="24"/>
        </w:rPr>
        <w:t xml:space="preserve"> </w:t>
      </w:r>
      <w:r w:rsidR="002B112A" w:rsidRPr="007304F2">
        <w:rPr>
          <w:rFonts w:ascii="Arial" w:eastAsia="Times New Roman" w:hAnsi="Arial" w:cs="Arial"/>
          <w:sz w:val="24"/>
          <w:szCs w:val="24"/>
        </w:rPr>
        <w:t xml:space="preserve">of </w:t>
      </w:r>
      <w:r w:rsidR="007468DF" w:rsidRPr="007304F2">
        <w:rPr>
          <w:rFonts w:ascii="Arial" w:eastAsia="Times New Roman" w:hAnsi="Arial" w:cs="Arial"/>
          <w:sz w:val="24"/>
          <w:szCs w:val="24"/>
        </w:rPr>
        <w:t xml:space="preserve">beta-blocker </w:t>
      </w:r>
      <w:r w:rsidR="002B112A" w:rsidRPr="007304F2">
        <w:rPr>
          <w:rFonts w:ascii="Arial" w:eastAsia="Times New Roman" w:hAnsi="Arial" w:cs="Arial"/>
          <w:sz w:val="24"/>
          <w:szCs w:val="24"/>
        </w:rPr>
        <w:t>therapy</w:t>
      </w:r>
      <w:r w:rsidR="00762335" w:rsidRPr="007304F2">
        <w:rPr>
          <w:rFonts w:ascii="Arial" w:eastAsia="Times New Roman" w:hAnsi="Arial" w:cs="Arial"/>
          <w:sz w:val="24"/>
          <w:szCs w:val="24"/>
        </w:rPr>
        <w:t xml:space="preserve"> on</w:t>
      </w:r>
      <w:r w:rsidR="002B112A" w:rsidRPr="007304F2">
        <w:rPr>
          <w:rFonts w:ascii="Arial" w:eastAsia="Times New Roman" w:hAnsi="Arial" w:cs="Arial"/>
          <w:sz w:val="24"/>
          <w:szCs w:val="24"/>
        </w:rPr>
        <w:t xml:space="preserve"> survival in dogs with</w:t>
      </w:r>
      <w:r w:rsidR="00FF03BF" w:rsidRPr="007304F2">
        <w:rPr>
          <w:rFonts w:ascii="Arial" w:eastAsia="Times New Roman" w:hAnsi="Arial" w:cs="Arial"/>
          <w:sz w:val="24"/>
          <w:szCs w:val="24"/>
        </w:rPr>
        <w:t xml:space="preserve"> a PG ≥ 80 mmHg</w:t>
      </w:r>
      <w:r w:rsidR="005161F7">
        <w:rPr>
          <w:rFonts w:ascii="Arial" w:eastAsia="Times New Roman" w:hAnsi="Arial" w:cs="Arial"/>
          <w:sz w:val="24"/>
          <w:szCs w:val="24"/>
        </w:rPr>
        <w:t xml:space="preserve"> </w:t>
      </w:r>
      <w:r w:rsidR="00B25C68" w:rsidRPr="007304F2">
        <w:rPr>
          <w:rFonts w:ascii="Arial" w:eastAsia="Times New Roman" w:hAnsi="Arial" w:cs="Arial"/>
          <w:noProof/>
          <w:sz w:val="24"/>
          <w:szCs w:val="24"/>
        </w:rPr>
        <w:t>(Eason et al. 2014)</w:t>
      </w:r>
      <w:r w:rsidR="002B112A" w:rsidRPr="007304F2">
        <w:rPr>
          <w:rFonts w:ascii="Arial" w:eastAsia="Times New Roman" w:hAnsi="Arial" w:cs="Arial"/>
          <w:sz w:val="24"/>
          <w:szCs w:val="24"/>
        </w:rPr>
        <w:t>.</w:t>
      </w:r>
      <w:r w:rsidR="00062618" w:rsidRPr="007304F2">
        <w:rPr>
          <w:rFonts w:ascii="Arial" w:hAnsi="Arial" w:cs="Arial"/>
          <w:sz w:val="24"/>
          <w:szCs w:val="24"/>
        </w:rPr>
        <w:tab/>
      </w:r>
    </w:p>
    <w:p w14:paraId="5E2D73EB" w14:textId="77777777" w:rsidR="00A87B10" w:rsidRDefault="00A87B10" w:rsidP="002B112A">
      <w:pPr>
        <w:spacing w:after="0" w:line="480" w:lineRule="auto"/>
        <w:ind w:firstLine="720"/>
        <w:rPr>
          <w:ins w:id="5" w:author="Ken Lamb" w:date="2020-07-01T07:43:00Z"/>
          <w:rFonts w:ascii="Arial" w:hAnsi="Arial" w:cs="Arial"/>
          <w:sz w:val="24"/>
          <w:szCs w:val="24"/>
        </w:rPr>
      </w:pPr>
    </w:p>
    <w:p w14:paraId="25F9FB25" w14:textId="05A3F124" w:rsidR="00A87B10" w:rsidRDefault="00A87B10" w:rsidP="00A87B10">
      <w:pPr>
        <w:spacing w:after="0" w:line="480" w:lineRule="auto"/>
        <w:rPr>
          <w:ins w:id="6" w:author="Ken Lamb" w:date="2020-07-01T07:43:00Z"/>
          <w:rFonts w:ascii="Arial" w:hAnsi="Arial" w:cs="Arial"/>
          <w:sz w:val="24"/>
          <w:szCs w:val="24"/>
        </w:rPr>
        <w:pPrChange w:id="7" w:author="Ken Lamb" w:date="2020-07-01T07:43:00Z">
          <w:pPr>
            <w:spacing w:after="0" w:line="480" w:lineRule="auto"/>
            <w:ind w:firstLine="720"/>
          </w:pPr>
        </w:pPrChange>
      </w:pPr>
      <w:ins w:id="8" w:author="Ken Lamb" w:date="2020-07-01T07:43:00Z">
        <w:r>
          <w:rPr>
            <w:rFonts w:ascii="Arial" w:hAnsi="Arial" w:cs="Arial"/>
            <w:sz w:val="24"/>
            <w:szCs w:val="24"/>
          </w:rPr>
          <w:t>Statistical Methods</w:t>
        </w:r>
      </w:ins>
    </w:p>
    <w:p w14:paraId="56A043B6" w14:textId="63CE8AA8" w:rsidR="00062618" w:rsidRPr="007304F2" w:rsidRDefault="002B112A" w:rsidP="002B112A">
      <w:pPr>
        <w:spacing w:after="0" w:line="480" w:lineRule="auto"/>
        <w:ind w:firstLine="720"/>
        <w:rPr>
          <w:rFonts w:ascii="Arial" w:hAnsi="Arial" w:cs="Arial"/>
          <w:sz w:val="24"/>
          <w:szCs w:val="24"/>
        </w:rPr>
      </w:pPr>
      <w:r w:rsidRPr="007304F2">
        <w:rPr>
          <w:rFonts w:ascii="Arial" w:hAnsi="Arial" w:cs="Arial"/>
          <w:sz w:val="24"/>
          <w:szCs w:val="24"/>
        </w:rPr>
        <w:t>All calculations were performed with a commercia</w:t>
      </w:r>
      <w:r w:rsidR="00ED3158" w:rsidRPr="007304F2">
        <w:rPr>
          <w:rFonts w:ascii="Arial" w:hAnsi="Arial" w:cs="Arial"/>
          <w:sz w:val="24"/>
          <w:szCs w:val="24"/>
        </w:rPr>
        <w:t xml:space="preserve">l statistical software </w:t>
      </w:r>
      <w:proofErr w:type="spellStart"/>
      <w:proofErr w:type="gramStart"/>
      <w:r w:rsidR="00ED3158" w:rsidRPr="007304F2">
        <w:rPr>
          <w:rFonts w:ascii="Arial" w:hAnsi="Arial" w:cs="Arial"/>
          <w:sz w:val="24"/>
          <w:szCs w:val="24"/>
        </w:rPr>
        <w:t>package.</w:t>
      </w:r>
      <w:r w:rsidR="009E6F29" w:rsidRPr="007304F2">
        <w:rPr>
          <w:rFonts w:ascii="Arial" w:hAnsi="Arial" w:cs="Arial"/>
          <w:sz w:val="24"/>
          <w:szCs w:val="24"/>
          <w:vertAlign w:val="superscript"/>
        </w:rPr>
        <w:t>a</w:t>
      </w:r>
      <w:proofErr w:type="spellEnd"/>
      <w:r w:rsidRPr="007304F2">
        <w:rPr>
          <w:rFonts w:ascii="Arial" w:hAnsi="Arial" w:cs="Arial"/>
          <w:sz w:val="24"/>
          <w:szCs w:val="24"/>
        </w:rPr>
        <w:t xml:space="preserve">  </w:t>
      </w:r>
      <w:commentRangeStart w:id="9"/>
      <w:r w:rsidRPr="007304F2">
        <w:rPr>
          <w:rFonts w:ascii="Arial" w:hAnsi="Arial" w:cs="Arial"/>
          <w:sz w:val="24"/>
          <w:szCs w:val="24"/>
        </w:rPr>
        <w:t>Baseline</w:t>
      </w:r>
      <w:proofErr w:type="gramEnd"/>
      <w:r w:rsidRPr="007304F2">
        <w:rPr>
          <w:rFonts w:ascii="Arial" w:hAnsi="Arial" w:cs="Arial"/>
          <w:sz w:val="24"/>
          <w:szCs w:val="24"/>
        </w:rPr>
        <w:t xml:space="preserve"> descriptive statistics </w:t>
      </w:r>
      <w:r w:rsidR="00310BCA" w:rsidRPr="007304F2">
        <w:rPr>
          <w:rFonts w:ascii="Arial" w:hAnsi="Arial" w:cs="Arial"/>
          <w:sz w:val="24"/>
          <w:szCs w:val="24"/>
        </w:rPr>
        <w:t xml:space="preserve">are </w:t>
      </w:r>
      <w:r w:rsidRPr="007304F2">
        <w:rPr>
          <w:rFonts w:ascii="Arial" w:hAnsi="Arial" w:cs="Arial"/>
          <w:sz w:val="24"/>
          <w:szCs w:val="24"/>
        </w:rPr>
        <w:t xml:space="preserve">presented as mean and standard deviation for normally distributed variables while non-normally distributed variables </w:t>
      </w:r>
      <w:r w:rsidR="00310BCA" w:rsidRPr="007304F2">
        <w:rPr>
          <w:rFonts w:ascii="Arial" w:hAnsi="Arial" w:cs="Arial"/>
          <w:sz w:val="24"/>
          <w:szCs w:val="24"/>
        </w:rPr>
        <w:t xml:space="preserve">are </w:t>
      </w:r>
      <w:r w:rsidRPr="007304F2">
        <w:rPr>
          <w:rFonts w:ascii="Arial" w:hAnsi="Arial" w:cs="Arial"/>
          <w:sz w:val="24"/>
          <w:szCs w:val="24"/>
        </w:rPr>
        <w:t xml:space="preserve">presented as median and range.  </w:t>
      </w:r>
      <w:r w:rsidR="00B37CDD">
        <w:rPr>
          <w:rFonts w:ascii="Arial" w:hAnsi="Arial" w:cs="Arial"/>
          <w:sz w:val="24"/>
          <w:szCs w:val="24"/>
        </w:rPr>
        <w:t xml:space="preserve">The percentages of male and female dogs were compared using a Chi-squared test for equal proportions. </w:t>
      </w:r>
      <w:r w:rsidRPr="007304F2">
        <w:rPr>
          <w:rFonts w:ascii="Arial" w:hAnsi="Arial" w:cs="Arial"/>
          <w:sz w:val="24"/>
          <w:szCs w:val="24"/>
        </w:rPr>
        <w:t xml:space="preserve">Between group analyses of baseline variables were performed using unpaired T-tests, or the Mann-Whitney rank sum test as appropriate for the data distribution.  </w:t>
      </w:r>
      <w:commentRangeEnd w:id="9"/>
      <w:r w:rsidR="00A87B10">
        <w:rPr>
          <w:rStyle w:val="CommentReference"/>
          <w:rFonts w:ascii="Calibri" w:eastAsia="Calibri" w:hAnsi="Calibri" w:cs="Times New Roman"/>
        </w:rPr>
        <w:commentReference w:id="9"/>
      </w:r>
      <w:r w:rsidRPr="007304F2">
        <w:rPr>
          <w:rFonts w:ascii="Arial" w:hAnsi="Arial" w:cs="Arial"/>
          <w:sz w:val="24"/>
          <w:szCs w:val="24"/>
        </w:rPr>
        <w:t xml:space="preserve">Time to event analyses were carried out in univariate by way of Kaplan Meier product limit estimates. Cox semi-parametric regression models were used to generate multivariate models and adjusted survival curves.  Covariates for the multivariate model </w:t>
      </w:r>
      <w:r w:rsidR="00310BCA" w:rsidRPr="007304F2">
        <w:rPr>
          <w:rFonts w:ascii="Arial" w:hAnsi="Arial" w:cs="Arial"/>
          <w:sz w:val="24"/>
          <w:szCs w:val="24"/>
        </w:rPr>
        <w:t xml:space="preserve">are </w:t>
      </w:r>
      <w:r w:rsidRPr="007304F2">
        <w:rPr>
          <w:rFonts w:ascii="Arial" w:hAnsi="Arial" w:cs="Arial"/>
          <w:sz w:val="24"/>
          <w:szCs w:val="24"/>
        </w:rPr>
        <w:t>presented as both continuous and categorical.  Model[K1] relative goodness of fits was analyzed by Akaike information criterion and compared using a Chi-Square one degree of freedom test.  Test for proportionality were carried out by visual inspection of Schoenfeld residuals and formal hypothesis testing of covariate by log (time) interactions.  All analyses were deemed significant at P &lt; 0.05.</w:t>
      </w:r>
    </w:p>
    <w:p w14:paraId="5D52863D" w14:textId="77777777" w:rsidR="002B112A" w:rsidRPr="007304F2" w:rsidRDefault="002B112A" w:rsidP="002B112A">
      <w:pPr>
        <w:spacing w:after="0" w:line="480" w:lineRule="auto"/>
        <w:rPr>
          <w:rFonts w:ascii="Arial" w:hAnsi="Arial" w:cs="Arial"/>
          <w:b/>
          <w:sz w:val="24"/>
          <w:szCs w:val="24"/>
        </w:rPr>
      </w:pPr>
      <w:r w:rsidRPr="007304F2">
        <w:rPr>
          <w:rFonts w:ascii="Arial" w:hAnsi="Arial" w:cs="Arial"/>
          <w:b/>
          <w:sz w:val="24"/>
          <w:szCs w:val="24"/>
        </w:rPr>
        <w:lastRenderedPageBreak/>
        <w:t>Results</w:t>
      </w:r>
    </w:p>
    <w:p w14:paraId="4D4CF836" w14:textId="69048D0A" w:rsidR="00D97560" w:rsidRPr="007304F2" w:rsidRDefault="00D97560" w:rsidP="002B112A">
      <w:pPr>
        <w:spacing w:after="0" w:line="480" w:lineRule="auto"/>
        <w:rPr>
          <w:rFonts w:ascii="Arial" w:hAnsi="Arial" w:cs="Arial"/>
          <w:b/>
          <w:sz w:val="24"/>
          <w:szCs w:val="24"/>
        </w:rPr>
      </w:pPr>
      <w:r w:rsidRPr="007304F2">
        <w:rPr>
          <w:rFonts w:ascii="Arial" w:hAnsi="Arial" w:cs="Arial"/>
          <w:b/>
          <w:sz w:val="24"/>
          <w:szCs w:val="24"/>
        </w:rPr>
        <w:t>Study population</w:t>
      </w:r>
    </w:p>
    <w:p w14:paraId="44175E9E" w14:textId="169DF5F7" w:rsidR="002F72B2" w:rsidRPr="007304F2" w:rsidRDefault="00EF6118" w:rsidP="002B112A">
      <w:pPr>
        <w:spacing w:after="0" w:line="480" w:lineRule="auto"/>
        <w:rPr>
          <w:rFonts w:ascii="Arial" w:hAnsi="Arial" w:cs="Arial"/>
          <w:sz w:val="24"/>
          <w:szCs w:val="24"/>
        </w:rPr>
      </w:pPr>
      <w:r w:rsidRPr="007304F2">
        <w:rPr>
          <w:rFonts w:ascii="Arial" w:hAnsi="Arial" w:cs="Arial"/>
          <w:b/>
          <w:sz w:val="24"/>
          <w:szCs w:val="24"/>
        </w:rPr>
        <w:tab/>
      </w:r>
      <w:r w:rsidRPr="007304F2">
        <w:rPr>
          <w:rFonts w:ascii="Arial" w:hAnsi="Arial" w:cs="Arial"/>
          <w:sz w:val="24"/>
          <w:szCs w:val="24"/>
        </w:rPr>
        <w:t>A total of 166 dogs were diagnosed with SAS over the study period</w:t>
      </w:r>
      <w:r w:rsidR="00451108" w:rsidRPr="007304F2">
        <w:rPr>
          <w:rFonts w:ascii="Arial" w:hAnsi="Arial" w:cs="Arial"/>
          <w:sz w:val="24"/>
          <w:szCs w:val="24"/>
        </w:rPr>
        <w:t xml:space="preserve"> (mild</w:t>
      </w:r>
      <w:r w:rsidR="008003EA" w:rsidRPr="007304F2">
        <w:rPr>
          <w:rFonts w:ascii="Arial" w:hAnsi="Arial" w:cs="Arial"/>
          <w:sz w:val="24"/>
          <w:szCs w:val="24"/>
        </w:rPr>
        <w:t>, n</w:t>
      </w:r>
      <w:r w:rsidR="00451108" w:rsidRPr="007304F2">
        <w:rPr>
          <w:rFonts w:ascii="Arial" w:hAnsi="Arial" w:cs="Arial"/>
          <w:sz w:val="24"/>
          <w:szCs w:val="24"/>
        </w:rPr>
        <w:t xml:space="preserve"> = 92</w:t>
      </w:r>
      <w:r w:rsidR="00CC4B34" w:rsidRPr="007304F2">
        <w:rPr>
          <w:rFonts w:ascii="Arial" w:hAnsi="Arial" w:cs="Arial"/>
          <w:sz w:val="24"/>
          <w:szCs w:val="24"/>
        </w:rPr>
        <w:t xml:space="preserve">; </w:t>
      </w:r>
      <w:r w:rsidR="00451108" w:rsidRPr="007304F2">
        <w:rPr>
          <w:rFonts w:ascii="Arial" w:hAnsi="Arial" w:cs="Arial"/>
          <w:sz w:val="24"/>
          <w:szCs w:val="24"/>
        </w:rPr>
        <w:t>moderate</w:t>
      </w:r>
      <w:r w:rsidR="008003EA" w:rsidRPr="007304F2">
        <w:rPr>
          <w:rFonts w:ascii="Arial" w:hAnsi="Arial" w:cs="Arial"/>
          <w:sz w:val="24"/>
          <w:szCs w:val="24"/>
        </w:rPr>
        <w:t>, n</w:t>
      </w:r>
      <w:r w:rsidR="00451108" w:rsidRPr="007304F2">
        <w:rPr>
          <w:rFonts w:ascii="Arial" w:hAnsi="Arial" w:cs="Arial"/>
          <w:sz w:val="24"/>
          <w:szCs w:val="24"/>
        </w:rPr>
        <w:t xml:space="preserve"> = 53</w:t>
      </w:r>
      <w:r w:rsidR="00CC4B34" w:rsidRPr="007304F2">
        <w:rPr>
          <w:rFonts w:ascii="Arial" w:hAnsi="Arial" w:cs="Arial"/>
          <w:sz w:val="24"/>
          <w:szCs w:val="24"/>
        </w:rPr>
        <w:t xml:space="preserve">; </w:t>
      </w:r>
      <w:r w:rsidR="00451108" w:rsidRPr="007304F2">
        <w:rPr>
          <w:rFonts w:ascii="Arial" w:hAnsi="Arial" w:cs="Arial"/>
          <w:sz w:val="24"/>
          <w:szCs w:val="24"/>
        </w:rPr>
        <w:t>severe</w:t>
      </w:r>
      <w:r w:rsidR="008003EA" w:rsidRPr="007304F2">
        <w:rPr>
          <w:rFonts w:ascii="Arial" w:hAnsi="Arial" w:cs="Arial"/>
          <w:sz w:val="24"/>
          <w:szCs w:val="24"/>
        </w:rPr>
        <w:t>, n</w:t>
      </w:r>
      <w:r w:rsidR="00451108" w:rsidRPr="007304F2">
        <w:rPr>
          <w:rFonts w:ascii="Arial" w:hAnsi="Arial" w:cs="Arial"/>
          <w:sz w:val="24"/>
          <w:szCs w:val="24"/>
        </w:rPr>
        <w:t xml:space="preserve"> = 21)</w:t>
      </w:r>
      <w:r w:rsidR="003F0D55" w:rsidRPr="007304F2">
        <w:rPr>
          <w:rFonts w:ascii="Arial" w:hAnsi="Arial" w:cs="Arial"/>
          <w:sz w:val="24"/>
          <w:szCs w:val="24"/>
        </w:rPr>
        <w:t xml:space="preserve">.  </w:t>
      </w:r>
      <w:r w:rsidR="004F5AED" w:rsidRPr="007304F2">
        <w:rPr>
          <w:rFonts w:ascii="Arial" w:hAnsi="Arial" w:cs="Arial"/>
          <w:sz w:val="24"/>
          <w:szCs w:val="24"/>
        </w:rPr>
        <w:t>Thirty-three</w:t>
      </w:r>
      <w:r w:rsidR="006F50FD" w:rsidRPr="007304F2">
        <w:rPr>
          <w:rFonts w:ascii="Arial" w:hAnsi="Arial" w:cs="Arial"/>
          <w:sz w:val="24"/>
          <w:szCs w:val="24"/>
        </w:rPr>
        <w:t xml:space="preserve"> breeds were represented.  </w:t>
      </w:r>
      <w:r w:rsidRPr="007304F2">
        <w:rPr>
          <w:rFonts w:ascii="Arial" w:hAnsi="Arial" w:cs="Arial"/>
          <w:sz w:val="24"/>
          <w:szCs w:val="24"/>
        </w:rPr>
        <w:t>The most common breeds in the study population were the Golden Retriever (n</w:t>
      </w:r>
      <w:r w:rsidR="008003EA" w:rsidRPr="007304F2">
        <w:rPr>
          <w:rFonts w:ascii="Arial" w:hAnsi="Arial" w:cs="Arial"/>
          <w:sz w:val="24"/>
          <w:szCs w:val="24"/>
        </w:rPr>
        <w:t xml:space="preserve"> </w:t>
      </w:r>
      <w:r w:rsidRPr="007304F2">
        <w:rPr>
          <w:rFonts w:ascii="Arial" w:hAnsi="Arial" w:cs="Arial"/>
          <w:sz w:val="24"/>
          <w:szCs w:val="24"/>
        </w:rPr>
        <w:t>=</w:t>
      </w:r>
      <w:r w:rsidR="008003EA" w:rsidRPr="007304F2">
        <w:rPr>
          <w:rFonts w:ascii="Arial" w:hAnsi="Arial" w:cs="Arial"/>
          <w:sz w:val="24"/>
          <w:szCs w:val="24"/>
        </w:rPr>
        <w:t xml:space="preserve"> </w:t>
      </w:r>
      <w:r w:rsidRPr="007304F2">
        <w:rPr>
          <w:rFonts w:ascii="Arial" w:hAnsi="Arial" w:cs="Arial"/>
          <w:sz w:val="24"/>
          <w:szCs w:val="24"/>
        </w:rPr>
        <w:t>44), Boxer (n</w:t>
      </w:r>
      <w:r w:rsidR="008003EA" w:rsidRPr="007304F2">
        <w:rPr>
          <w:rFonts w:ascii="Arial" w:hAnsi="Arial" w:cs="Arial"/>
          <w:sz w:val="24"/>
          <w:szCs w:val="24"/>
        </w:rPr>
        <w:t xml:space="preserve"> </w:t>
      </w:r>
      <w:r w:rsidRPr="007304F2">
        <w:rPr>
          <w:rFonts w:ascii="Arial" w:hAnsi="Arial" w:cs="Arial"/>
          <w:sz w:val="24"/>
          <w:szCs w:val="24"/>
        </w:rPr>
        <w:t>=</w:t>
      </w:r>
      <w:r w:rsidR="008003EA" w:rsidRPr="007304F2">
        <w:rPr>
          <w:rFonts w:ascii="Arial" w:hAnsi="Arial" w:cs="Arial"/>
          <w:sz w:val="24"/>
          <w:szCs w:val="24"/>
        </w:rPr>
        <w:t xml:space="preserve"> </w:t>
      </w:r>
      <w:r w:rsidRPr="007304F2">
        <w:rPr>
          <w:rFonts w:ascii="Arial" w:hAnsi="Arial" w:cs="Arial"/>
          <w:sz w:val="24"/>
          <w:szCs w:val="24"/>
        </w:rPr>
        <w:t>27), Newfoundland (n</w:t>
      </w:r>
      <w:r w:rsidR="008003EA" w:rsidRPr="007304F2">
        <w:rPr>
          <w:rFonts w:ascii="Arial" w:hAnsi="Arial" w:cs="Arial"/>
          <w:sz w:val="24"/>
          <w:szCs w:val="24"/>
        </w:rPr>
        <w:t xml:space="preserve"> </w:t>
      </w:r>
      <w:r w:rsidRPr="007304F2">
        <w:rPr>
          <w:rFonts w:ascii="Arial" w:hAnsi="Arial" w:cs="Arial"/>
          <w:sz w:val="24"/>
          <w:szCs w:val="24"/>
        </w:rPr>
        <w:t>=</w:t>
      </w:r>
      <w:r w:rsidR="008003EA" w:rsidRPr="007304F2">
        <w:rPr>
          <w:rFonts w:ascii="Arial" w:hAnsi="Arial" w:cs="Arial"/>
          <w:sz w:val="24"/>
          <w:szCs w:val="24"/>
        </w:rPr>
        <w:t xml:space="preserve"> </w:t>
      </w:r>
      <w:r w:rsidRPr="007304F2">
        <w:rPr>
          <w:rFonts w:ascii="Arial" w:hAnsi="Arial" w:cs="Arial"/>
          <w:sz w:val="24"/>
          <w:szCs w:val="24"/>
        </w:rPr>
        <w:t>16), German Shepherd Dog (n</w:t>
      </w:r>
      <w:r w:rsidR="008003EA" w:rsidRPr="007304F2">
        <w:rPr>
          <w:rFonts w:ascii="Arial" w:hAnsi="Arial" w:cs="Arial"/>
          <w:sz w:val="24"/>
          <w:szCs w:val="24"/>
        </w:rPr>
        <w:t xml:space="preserve"> </w:t>
      </w:r>
      <w:r w:rsidRPr="007304F2">
        <w:rPr>
          <w:rFonts w:ascii="Arial" w:hAnsi="Arial" w:cs="Arial"/>
          <w:sz w:val="24"/>
          <w:szCs w:val="24"/>
        </w:rPr>
        <w:t>=</w:t>
      </w:r>
      <w:r w:rsidR="008003EA" w:rsidRPr="007304F2">
        <w:rPr>
          <w:rFonts w:ascii="Arial" w:hAnsi="Arial" w:cs="Arial"/>
          <w:sz w:val="24"/>
          <w:szCs w:val="24"/>
        </w:rPr>
        <w:t xml:space="preserve"> </w:t>
      </w:r>
      <w:r w:rsidRPr="007304F2">
        <w:rPr>
          <w:rFonts w:ascii="Arial" w:hAnsi="Arial" w:cs="Arial"/>
          <w:sz w:val="24"/>
          <w:szCs w:val="24"/>
        </w:rPr>
        <w:t>12), and</w:t>
      </w:r>
      <w:r w:rsidR="00B57F03" w:rsidRPr="007304F2">
        <w:rPr>
          <w:rFonts w:ascii="Arial" w:hAnsi="Arial" w:cs="Arial"/>
          <w:sz w:val="24"/>
          <w:szCs w:val="24"/>
        </w:rPr>
        <w:t xml:space="preserve"> Mastiff (n</w:t>
      </w:r>
      <w:r w:rsidR="008003EA" w:rsidRPr="007304F2">
        <w:rPr>
          <w:rFonts w:ascii="Arial" w:hAnsi="Arial" w:cs="Arial"/>
          <w:sz w:val="24"/>
          <w:szCs w:val="24"/>
        </w:rPr>
        <w:t xml:space="preserve"> </w:t>
      </w:r>
      <w:r w:rsidR="00B57F03" w:rsidRPr="007304F2">
        <w:rPr>
          <w:rFonts w:ascii="Arial" w:hAnsi="Arial" w:cs="Arial"/>
          <w:sz w:val="24"/>
          <w:szCs w:val="24"/>
        </w:rPr>
        <w:t>=</w:t>
      </w:r>
      <w:r w:rsidR="008003EA" w:rsidRPr="007304F2">
        <w:rPr>
          <w:rFonts w:ascii="Arial" w:hAnsi="Arial" w:cs="Arial"/>
          <w:sz w:val="24"/>
          <w:szCs w:val="24"/>
        </w:rPr>
        <w:t xml:space="preserve"> </w:t>
      </w:r>
      <w:r w:rsidR="00B57F03" w:rsidRPr="007304F2">
        <w:rPr>
          <w:rFonts w:ascii="Arial" w:hAnsi="Arial" w:cs="Arial"/>
          <w:sz w:val="24"/>
          <w:szCs w:val="24"/>
        </w:rPr>
        <w:t>8</w:t>
      </w:r>
      <w:r w:rsidRPr="007304F2">
        <w:rPr>
          <w:rFonts w:ascii="Arial" w:hAnsi="Arial" w:cs="Arial"/>
          <w:sz w:val="24"/>
          <w:szCs w:val="24"/>
        </w:rPr>
        <w:t>).</w:t>
      </w:r>
      <w:r w:rsidR="00C20EDE" w:rsidRPr="007304F2">
        <w:rPr>
          <w:rFonts w:ascii="Arial" w:hAnsi="Arial" w:cs="Arial"/>
          <w:sz w:val="24"/>
          <w:szCs w:val="24"/>
        </w:rPr>
        <w:t xml:space="preserve">  Ninety-one dogs were female </w:t>
      </w:r>
      <w:r w:rsidR="00310BCA" w:rsidRPr="007304F2">
        <w:rPr>
          <w:rFonts w:ascii="Arial" w:hAnsi="Arial" w:cs="Arial"/>
          <w:sz w:val="24"/>
          <w:szCs w:val="24"/>
        </w:rPr>
        <w:t>(spayed</w:t>
      </w:r>
      <w:r w:rsidR="008003EA" w:rsidRPr="007304F2">
        <w:rPr>
          <w:rFonts w:ascii="Arial" w:hAnsi="Arial" w:cs="Arial"/>
          <w:sz w:val="24"/>
          <w:szCs w:val="24"/>
        </w:rPr>
        <w:t xml:space="preserve">, n = </w:t>
      </w:r>
      <w:r w:rsidR="00CD191C" w:rsidRPr="007304F2">
        <w:rPr>
          <w:rFonts w:ascii="Arial" w:hAnsi="Arial" w:cs="Arial"/>
          <w:sz w:val="24"/>
          <w:szCs w:val="24"/>
        </w:rPr>
        <w:t>34</w:t>
      </w:r>
      <w:r w:rsidR="00310BCA" w:rsidRPr="007304F2">
        <w:rPr>
          <w:rFonts w:ascii="Arial" w:hAnsi="Arial" w:cs="Arial"/>
          <w:sz w:val="24"/>
          <w:szCs w:val="24"/>
        </w:rPr>
        <w:t xml:space="preserve">) </w:t>
      </w:r>
      <w:r w:rsidR="00C20EDE" w:rsidRPr="007304F2">
        <w:rPr>
          <w:rFonts w:ascii="Arial" w:hAnsi="Arial" w:cs="Arial"/>
          <w:sz w:val="24"/>
          <w:szCs w:val="24"/>
        </w:rPr>
        <w:t>and 75 were male</w:t>
      </w:r>
      <w:r w:rsidR="00310BCA" w:rsidRPr="007304F2">
        <w:rPr>
          <w:rFonts w:ascii="Arial" w:hAnsi="Arial" w:cs="Arial"/>
          <w:sz w:val="24"/>
          <w:szCs w:val="24"/>
        </w:rPr>
        <w:t xml:space="preserve"> (neutered</w:t>
      </w:r>
      <w:r w:rsidR="008003EA" w:rsidRPr="007304F2">
        <w:rPr>
          <w:rFonts w:ascii="Arial" w:hAnsi="Arial" w:cs="Arial"/>
          <w:sz w:val="24"/>
          <w:szCs w:val="24"/>
        </w:rPr>
        <w:t>, n =</w:t>
      </w:r>
      <w:r w:rsidR="00CD191C" w:rsidRPr="007304F2">
        <w:rPr>
          <w:rFonts w:ascii="Arial" w:hAnsi="Arial" w:cs="Arial"/>
          <w:sz w:val="24"/>
          <w:szCs w:val="24"/>
        </w:rPr>
        <w:t xml:space="preserve"> 28</w:t>
      </w:r>
      <w:r w:rsidR="00310BCA" w:rsidRPr="007304F2">
        <w:rPr>
          <w:rFonts w:ascii="Arial" w:hAnsi="Arial" w:cs="Arial"/>
          <w:sz w:val="24"/>
          <w:szCs w:val="24"/>
        </w:rPr>
        <w:t>)</w:t>
      </w:r>
      <w:r w:rsidR="00C20EDE" w:rsidRPr="007304F2">
        <w:rPr>
          <w:rFonts w:ascii="Arial" w:hAnsi="Arial" w:cs="Arial"/>
          <w:sz w:val="24"/>
          <w:szCs w:val="24"/>
        </w:rPr>
        <w:t>.</w:t>
      </w:r>
      <w:r w:rsidR="004A5184">
        <w:rPr>
          <w:rFonts w:ascii="Arial" w:hAnsi="Arial" w:cs="Arial"/>
          <w:sz w:val="24"/>
          <w:szCs w:val="24"/>
        </w:rPr>
        <w:t xml:space="preserve"> No sex predisposition was found (p = 0.2143)</w:t>
      </w:r>
      <w:r w:rsidR="002070FC">
        <w:rPr>
          <w:rFonts w:ascii="Arial" w:hAnsi="Arial" w:cs="Arial"/>
          <w:sz w:val="24"/>
          <w:szCs w:val="24"/>
        </w:rPr>
        <w:t>.</w:t>
      </w:r>
      <w:r w:rsidR="00C20EDE" w:rsidRPr="007304F2">
        <w:rPr>
          <w:rFonts w:ascii="Arial" w:hAnsi="Arial" w:cs="Arial"/>
          <w:sz w:val="24"/>
          <w:szCs w:val="24"/>
        </w:rPr>
        <w:t xml:space="preserve">  </w:t>
      </w:r>
      <w:r w:rsidR="00F11366" w:rsidRPr="007304F2">
        <w:rPr>
          <w:rFonts w:ascii="Arial" w:hAnsi="Arial" w:cs="Arial"/>
          <w:sz w:val="24"/>
          <w:szCs w:val="24"/>
        </w:rPr>
        <w:t>Median a</w:t>
      </w:r>
      <w:r w:rsidR="007A7623" w:rsidRPr="007304F2">
        <w:rPr>
          <w:rFonts w:ascii="Arial" w:hAnsi="Arial" w:cs="Arial"/>
          <w:sz w:val="24"/>
          <w:szCs w:val="24"/>
        </w:rPr>
        <w:t>ge at diagnosis</w:t>
      </w:r>
      <w:r w:rsidR="00F11366" w:rsidRPr="007304F2">
        <w:rPr>
          <w:rFonts w:ascii="Arial" w:hAnsi="Arial" w:cs="Arial"/>
          <w:sz w:val="24"/>
          <w:szCs w:val="24"/>
        </w:rPr>
        <w:t xml:space="preserve"> for the mild group was 1.8 years (range</w:t>
      </w:r>
      <w:r w:rsidR="00216B07" w:rsidRPr="007304F2">
        <w:rPr>
          <w:rFonts w:ascii="Arial" w:hAnsi="Arial" w:cs="Arial"/>
          <w:sz w:val="24"/>
          <w:szCs w:val="24"/>
        </w:rPr>
        <w:t>,</w:t>
      </w:r>
      <w:r w:rsidR="00F11366" w:rsidRPr="007304F2">
        <w:rPr>
          <w:rFonts w:ascii="Arial" w:hAnsi="Arial" w:cs="Arial"/>
          <w:sz w:val="24"/>
          <w:szCs w:val="24"/>
        </w:rPr>
        <w:t xml:space="preserve"> 0.2 – 12.3), moderate was 0.6 years (</w:t>
      </w:r>
      <w:r w:rsidR="00310BCA" w:rsidRPr="007304F2">
        <w:rPr>
          <w:rFonts w:ascii="Arial" w:hAnsi="Arial" w:cs="Arial"/>
          <w:sz w:val="24"/>
          <w:szCs w:val="24"/>
        </w:rPr>
        <w:t>range</w:t>
      </w:r>
      <w:r w:rsidR="00216B07" w:rsidRPr="007304F2">
        <w:rPr>
          <w:rFonts w:ascii="Arial" w:hAnsi="Arial" w:cs="Arial"/>
          <w:sz w:val="24"/>
          <w:szCs w:val="24"/>
        </w:rPr>
        <w:t>,</w:t>
      </w:r>
      <w:r w:rsidR="00310BCA" w:rsidRPr="007304F2">
        <w:rPr>
          <w:rFonts w:ascii="Arial" w:hAnsi="Arial" w:cs="Arial"/>
          <w:sz w:val="24"/>
          <w:szCs w:val="24"/>
        </w:rPr>
        <w:t xml:space="preserve"> </w:t>
      </w:r>
      <w:r w:rsidR="00F11366" w:rsidRPr="007304F2">
        <w:rPr>
          <w:rFonts w:ascii="Arial" w:hAnsi="Arial" w:cs="Arial"/>
          <w:sz w:val="24"/>
          <w:szCs w:val="24"/>
        </w:rPr>
        <w:t>0.2 – 11.6), and se</w:t>
      </w:r>
      <w:r w:rsidR="002F72B2" w:rsidRPr="007304F2">
        <w:rPr>
          <w:rFonts w:ascii="Arial" w:hAnsi="Arial" w:cs="Arial"/>
          <w:sz w:val="24"/>
          <w:szCs w:val="24"/>
        </w:rPr>
        <w:t>vere was 0.6 years (</w:t>
      </w:r>
      <w:r w:rsidR="00310BCA" w:rsidRPr="007304F2">
        <w:rPr>
          <w:rFonts w:ascii="Arial" w:hAnsi="Arial" w:cs="Arial"/>
          <w:sz w:val="24"/>
          <w:szCs w:val="24"/>
        </w:rPr>
        <w:t>range</w:t>
      </w:r>
      <w:r w:rsidR="00216B07" w:rsidRPr="007304F2">
        <w:rPr>
          <w:rFonts w:ascii="Arial" w:hAnsi="Arial" w:cs="Arial"/>
          <w:sz w:val="24"/>
          <w:szCs w:val="24"/>
        </w:rPr>
        <w:t>,</w:t>
      </w:r>
      <w:r w:rsidR="00310BCA" w:rsidRPr="007304F2">
        <w:rPr>
          <w:rFonts w:ascii="Arial" w:hAnsi="Arial" w:cs="Arial"/>
          <w:sz w:val="24"/>
          <w:szCs w:val="24"/>
        </w:rPr>
        <w:t xml:space="preserve"> </w:t>
      </w:r>
      <w:r w:rsidR="002F72B2" w:rsidRPr="007304F2">
        <w:rPr>
          <w:rFonts w:ascii="Arial" w:hAnsi="Arial" w:cs="Arial"/>
          <w:sz w:val="24"/>
          <w:szCs w:val="24"/>
        </w:rPr>
        <w:t xml:space="preserve">0.2 – 4.3).  </w:t>
      </w:r>
      <w:r w:rsidR="00310BCA" w:rsidRPr="007304F2">
        <w:rPr>
          <w:rFonts w:ascii="Arial" w:hAnsi="Arial" w:cs="Arial"/>
          <w:sz w:val="24"/>
          <w:szCs w:val="24"/>
        </w:rPr>
        <w:t xml:space="preserve">Additional </w:t>
      </w:r>
      <w:r w:rsidR="002F72B2" w:rsidRPr="007304F2">
        <w:rPr>
          <w:rFonts w:ascii="Arial" w:hAnsi="Arial" w:cs="Arial"/>
          <w:sz w:val="24"/>
          <w:szCs w:val="24"/>
        </w:rPr>
        <w:t>echocardiographic abnormalities were identified in 64 dogs with 18 having multiple concurrent abnormalities.  The most commonly noted were aortic insufficiency (n = 27), mitral regurgitation (n = 19), tricuspid regurgitation (n = 8), patent ductus arteriosus (n = 7), mitral valve dysplasia (n = 5</w:t>
      </w:r>
      <w:r w:rsidR="00082E17" w:rsidRPr="007304F2">
        <w:rPr>
          <w:rFonts w:ascii="Arial" w:hAnsi="Arial" w:cs="Arial"/>
          <w:sz w:val="24"/>
          <w:szCs w:val="24"/>
        </w:rPr>
        <w:t>), and e</w:t>
      </w:r>
      <w:r w:rsidR="002F72B2" w:rsidRPr="007304F2">
        <w:rPr>
          <w:rFonts w:ascii="Arial" w:hAnsi="Arial" w:cs="Arial"/>
          <w:sz w:val="24"/>
          <w:szCs w:val="24"/>
        </w:rPr>
        <w:t xml:space="preserve">ndocarditis </w:t>
      </w:r>
      <w:r w:rsidR="00082E17" w:rsidRPr="007304F2">
        <w:rPr>
          <w:rFonts w:ascii="Arial" w:hAnsi="Arial" w:cs="Arial"/>
          <w:sz w:val="24"/>
          <w:szCs w:val="24"/>
        </w:rPr>
        <w:t>(n =</w:t>
      </w:r>
      <w:r w:rsidR="002F72B2" w:rsidRPr="007304F2">
        <w:rPr>
          <w:rFonts w:ascii="Arial" w:hAnsi="Arial" w:cs="Arial"/>
          <w:sz w:val="24"/>
          <w:szCs w:val="24"/>
        </w:rPr>
        <w:t xml:space="preserve"> </w:t>
      </w:r>
      <w:r w:rsidR="00082E17" w:rsidRPr="007304F2">
        <w:rPr>
          <w:rFonts w:ascii="Arial" w:hAnsi="Arial" w:cs="Arial"/>
          <w:sz w:val="24"/>
          <w:szCs w:val="24"/>
        </w:rPr>
        <w:t>3; one in each PG category)</w:t>
      </w:r>
      <w:r w:rsidR="002F72B2" w:rsidRPr="007304F2">
        <w:rPr>
          <w:rFonts w:ascii="Arial" w:hAnsi="Arial" w:cs="Arial"/>
          <w:sz w:val="24"/>
          <w:szCs w:val="24"/>
        </w:rPr>
        <w:t xml:space="preserve">. </w:t>
      </w:r>
    </w:p>
    <w:p w14:paraId="11AEF6EC" w14:textId="523FB10A" w:rsidR="00C20EDE" w:rsidRPr="007304F2" w:rsidRDefault="00C20EDE" w:rsidP="002B112A">
      <w:pPr>
        <w:spacing w:after="0" w:line="480" w:lineRule="auto"/>
        <w:rPr>
          <w:rFonts w:ascii="Arial" w:hAnsi="Arial" w:cs="Arial"/>
          <w:b/>
          <w:sz w:val="24"/>
          <w:szCs w:val="24"/>
        </w:rPr>
      </w:pPr>
      <w:r w:rsidRPr="007304F2">
        <w:rPr>
          <w:rFonts w:ascii="Arial" w:hAnsi="Arial" w:cs="Arial"/>
          <w:b/>
          <w:sz w:val="24"/>
          <w:szCs w:val="24"/>
        </w:rPr>
        <w:t>Survival Analysis</w:t>
      </w:r>
    </w:p>
    <w:p w14:paraId="077C401D" w14:textId="0F96474D" w:rsidR="000B32AD" w:rsidRPr="007304F2" w:rsidRDefault="004D48E8" w:rsidP="00E47F9B">
      <w:pPr>
        <w:spacing w:after="0" w:line="480" w:lineRule="auto"/>
        <w:ind w:firstLine="720"/>
        <w:rPr>
          <w:rFonts w:ascii="Arial" w:hAnsi="Arial" w:cs="Arial"/>
          <w:sz w:val="24"/>
          <w:szCs w:val="24"/>
        </w:rPr>
      </w:pPr>
      <w:r w:rsidRPr="007304F2">
        <w:rPr>
          <w:rFonts w:ascii="Arial" w:hAnsi="Arial" w:cs="Arial"/>
          <w:sz w:val="24"/>
          <w:szCs w:val="24"/>
        </w:rPr>
        <w:t xml:space="preserve">Of the 166 dogs, 129 had </w:t>
      </w:r>
      <w:r w:rsidR="005D4CE3" w:rsidRPr="007304F2">
        <w:rPr>
          <w:rFonts w:ascii="Arial" w:hAnsi="Arial" w:cs="Arial"/>
          <w:sz w:val="24"/>
          <w:szCs w:val="24"/>
        </w:rPr>
        <w:t>follow up</w:t>
      </w:r>
      <w:r w:rsidRPr="007304F2">
        <w:rPr>
          <w:rFonts w:ascii="Arial" w:hAnsi="Arial" w:cs="Arial"/>
          <w:sz w:val="24"/>
          <w:szCs w:val="24"/>
        </w:rPr>
        <w:t xml:space="preserve"> information available and were included in survival analysis</w:t>
      </w:r>
      <w:r w:rsidR="005019CC" w:rsidRPr="007304F2">
        <w:rPr>
          <w:rFonts w:ascii="Arial" w:hAnsi="Arial" w:cs="Arial"/>
          <w:sz w:val="24"/>
          <w:szCs w:val="24"/>
        </w:rPr>
        <w:t xml:space="preserve"> (mild</w:t>
      </w:r>
      <w:r w:rsidR="00FE388D" w:rsidRPr="007304F2">
        <w:rPr>
          <w:rFonts w:ascii="Arial" w:hAnsi="Arial" w:cs="Arial"/>
          <w:sz w:val="24"/>
          <w:szCs w:val="24"/>
        </w:rPr>
        <w:t>, n</w:t>
      </w:r>
      <w:r w:rsidR="005019CC" w:rsidRPr="007304F2">
        <w:rPr>
          <w:rFonts w:ascii="Arial" w:hAnsi="Arial" w:cs="Arial"/>
          <w:sz w:val="24"/>
          <w:szCs w:val="24"/>
        </w:rPr>
        <w:t xml:space="preserve"> = 65</w:t>
      </w:r>
      <w:r w:rsidR="00FE388D" w:rsidRPr="007304F2">
        <w:rPr>
          <w:rFonts w:ascii="Arial" w:hAnsi="Arial" w:cs="Arial"/>
          <w:sz w:val="24"/>
          <w:szCs w:val="24"/>
        </w:rPr>
        <w:t xml:space="preserve">; </w:t>
      </w:r>
      <w:r w:rsidR="005019CC" w:rsidRPr="007304F2">
        <w:rPr>
          <w:rFonts w:ascii="Arial" w:hAnsi="Arial" w:cs="Arial"/>
          <w:sz w:val="24"/>
          <w:szCs w:val="24"/>
        </w:rPr>
        <w:t>moderate</w:t>
      </w:r>
      <w:r w:rsidR="00FE388D" w:rsidRPr="007304F2">
        <w:rPr>
          <w:rFonts w:ascii="Arial" w:hAnsi="Arial" w:cs="Arial"/>
          <w:sz w:val="24"/>
          <w:szCs w:val="24"/>
        </w:rPr>
        <w:t>, n</w:t>
      </w:r>
      <w:r w:rsidR="005019CC" w:rsidRPr="007304F2">
        <w:rPr>
          <w:rFonts w:ascii="Arial" w:hAnsi="Arial" w:cs="Arial"/>
          <w:sz w:val="24"/>
          <w:szCs w:val="24"/>
        </w:rPr>
        <w:t xml:space="preserve"> = 44</w:t>
      </w:r>
      <w:r w:rsidR="00FE388D" w:rsidRPr="007304F2">
        <w:rPr>
          <w:rFonts w:ascii="Arial" w:hAnsi="Arial" w:cs="Arial"/>
          <w:sz w:val="24"/>
          <w:szCs w:val="24"/>
        </w:rPr>
        <w:t xml:space="preserve">; </w:t>
      </w:r>
      <w:r w:rsidR="005019CC" w:rsidRPr="007304F2">
        <w:rPr>
          <w:rFonts w:ascii="Arial" w:hAnsi="Arial" w:cs="Arial"/>
          <w:sz w:val="24"/>
          <w:szCs w:val="24"/>
        </w:rPr>
        <w:t>severe</w:t>
      </w:r>
      <w:r w:rsidR="00FE388D" w:rsidRPr="007304F2">
        <w:rPr>
          <w:rFonts w:ascii="Arial" w:hAnsi="Arial" w:cs="Arial"/>
          <w:sz w:val="24"/>
          <w:szCs w:val="24"/>
        </w:rPr>
        <w:t>, n</w:t>
      </w:r>
      <w:r w:rsidR="005019CC" w:rsidRPr="007304F2">
        <w:rPr>
          <w:rFonts w:ascii="Arial" w:hAnsi="Arial" w:cs="Arial"/>
          <w:sz w:val="24"/>
          <w:szCs w:val="24"/>
        </w:rPr>
        <w:t xml:space="preserve"> = 20)</w:t>
      </w:r>
      <w:r w:rsidRPr="007304F2">
        <w:rPr>
          <w:rFonts w:ascii="Arial" w:hAnsi="Arial" w:cs="Arial"/>
          <w:sz w:val="24"/>
          <w:szCs w:val="24"/>
        </w:rPr>
        <w:t>.</w:t>
      </w:r>
      <w:r w:rsidR="005019CC" w:rsidRPr="007304F2">
        <w:rPr>
          <w:rFonts w:ascii="Arial" w:hAnsi="Arial" w:cs="Arial"/>
          <w:sz w:val="24"/>
          <w:szCs w:val="24"/>
        </w:rPr>
        <w:t xml:space="preserve"> </w:t>
      </w:r>
      <w:r w:rsidR="00C20EDE" w:rsidRPr="007304F2">
        <w:rPr>
          <w:rFonts w:ascii="Arial" w:hAnsi="Arial" w:cs="Arial"/>
          <w:sz w:val="24"/>
          <w:szCs w:val="24"/>
        </w:rPr>
        <w:t xml:space="preserve"> </w:t>
      </w:r>
      <w:r w:rsidR="005C3407" w:rsidRPr="007304F2">
        <w:rPr>
          <w:rFonts w:ascii="Arial" w:hAnsi="Arial" w:cs="Arial"/>
          <w:sz w:val="24"/>
          <w:szCs w:val="24"/>
        </w:rPr>
        <w:t>Sixty-five</w:t>
      </w:r>
      <w:r w:rsidR="00C20EDE" w:rsidRPr="007304F2">
        <w:rPr>
          <w:rFonts w:ascii="Arial" w:hAnsi="Arial" w:cs="Arial"/>
          <w:sz w:val="24"/>
          <w:szCs w:val="24"/>
        </w:rPr>
        <w:t xml:space="preserve"> dogs </w:t>
      </w:r>
      <w:r w:rsidR="000D0CC8" w:rsidRPr="007304F2">
        <w:rPr>
          <w:rFonts w:ascii="Arial" w:hAnsi="Arial" w:cs="Arial"/>
          <w:sz w:val="24"/>
          <w:szCs w:val="24"/>
        </w:rPr>
        <w:t>had died</w:t>
      </w:r>
      <w:r w:rsidR="00C20EDE" w:rsidRPr="007304F2">
        <w:rPr>
          <w:rFonts w:ascii="Arial" w:hAnsi="Arial" w:cs="Arial"/>
          <w:sz w:val="24"/>
          <w:szCs w:val="24"/>
        </w:rPr>
        <w:t xml:space="preserve"> (mild</w:t>
      </w:r>
      <w:r w:rsidR="00FE388D" w:rsidRPr="007304F2">
        <w:rPr>
          <w:rFonts w:ascii="Arial" w:hAnsi="Arial" w:cs="Arial"/>
          <w:sz w:val="24"/>
          <w:szCs w:val="24"/>
        </w:rPr>
        <w:t>, n</w:t>
      </w:r>
      <w:r w:rsidR="00C20EDE" w:rsidRPr="007304F2">
        <w:rPr>
          <w:rFonts w:ascii="Arial" w:hAnsi="Arial" w:cs="Arial"/>
          <w:sz w:val="24"/>
          <w:szCs w:val="24"/>
        </w:rPr>
        <w:t xml:space="preserve"> = 24</w:t>
      </w:r>
      <w:r w:rsidR="00FE388D" w:rsidRPr="007304F2">
        <w:rPr>
          <w:rFonts w:ascii="Arial" w:hAnsi="Arial" w:cs="Arial"/>
          <w:sz w:val="24"/>
          <w:szCs w:val="24"/>
        </w:rPr>
        <w:t xml:space="preserve">; </w:t>
      </w:r>
      <w:r w:rsidR="00C20EDE" w:rsidRPr="007304F2">
        <w:rPr>
          <w:rFonts w:ascii="Arial" w:hAnsi="Arial" w:cs="Arial"/>
          <w:sz w:val="24"/>
          <w:szCs w:val="24"/>
        </w:rPr>
        <w:t>moderate</w:t>
      </w:r>
      <w:r w:rsidR="00FE388D" w:rsidRPr="007304F2">
        <w:rPr>
          <w:rFonts w:ascii="Arial" w:hAnsi="Arial" w:cs="Arial"/>
          <w:sz w:val="24"/>
          <w:szCs w:val="24"/>
        </w:rPr>
        <w:t>, n</w:t>
      </w:r>
      <w:r w:rsidR="00C20EDE" w:rsidRPr="007304F2">
        <w:rPr>
          <w:rFonts w:ascii="Arial" w:hAnsi="Arial" w:cs="Arial"/>
          <w:sz w:val="24"/>
          <w:szCs w:val="24"/>
        </w:rPr>
        <w:t xml:space="preserve"> = 23</w:t>
      </w:r>
      <w:r w:rsidR="00FE388D" w:rsidRPr="007304F2">
        <w:rPr>
          <w:rFonts w:ascii="Arial" w:hAnsi="Arial" w:cs="Arial"/>
          <w:sz w:val="24"/>
          <w:szCs w:val="24"/>
        </w:rPr>
        <w:t>;</w:t>
      </w:r>
      <w:r w:rsidR="00C20EDE" w:rsidRPr="007304F2">
        <w:rPr>
          <w:rFonts w:ascii="Arial" w:hAnsi="Arial" w:cs="Arial"/>
          <w:sz w:val="24"/>
          <w:szCs w:val="24"/>
        </w:rPr>
        <w:t xml:space="preserve"> severe</w:t>
      </w:r>
      <w:r w:rsidR="00FE388D" w:rsidRPr="007304F2">
        <w:rPr>
          <w:rFonts w:ascii="Arial" w:hAnsi="Arial" w:cs="Arial"/>
          <w:sz w:val="24"/>
          <w:szCs w:val="24"/>
        </w:rPr>
        <w:t>, n</w:t>
      </w:r>
      <w:r w:rsidR="00C20EDE" w:rsidRPr="007304F2">
        <w:rPr>
          <w:rFonts w:ascii="Arial" w:hAnsi="Arial" w:cs="Arial"/>
          <w:sz w:val="24"/>
          <w:szCs w:val="24"/>
        </w:rPr>
        <w:t xml:space="preserve"> = 18</w:t>
      </w:r>
      <w:r w:rsidR="007F4387" w:rsidRPr="007304F2">
        <w:rPr>
          <w:rFonts w:ascii="Arial" w:hAnsi="Arial" w:cs="Arial"/>
          <w:sz w:val="24"/>
          <w:szCs w:val="24"/>
        </w:rPr>
        <w:t>)</w:t>
      </w:r>
      <w:r w:rsidR="00C20EDE" w:rsidRPr="007304F2">
        <w:rPr>
          <w:rFonts w:ascii="Arial" w:hAnsi="Arial" w:cs="Arial"/>
          <w:sz w:val="24"/>
          <w:szCs w:val="24"/>
        </w:rPr>
        <w:t xml:space="preserve">.  </w:t>
      </w:r>
      <w:r w:rsidR="00BF6FB7" w:rsidRPr="007304F2">
        <w:rPr>
          <w:rFonts w:ascii="Arial" w:hAnsi="Arial" w:cs="Arial"/>
          <w:sz w:val="24"/>
          <w:szCs w:val="24"/>
        </w:rPr>
        <w:t>Cardiac</w:t>
      </w:r>
      <w:r w:rsidR="00FE388D" w:rsidRPr="007304F2">
        <w:rPr>
          <w:rFonts w:ascii="Arial" w:hAnsi="Arial" w:cs="Arial"/>
          <w:sz w:val="24"/>
          <w:szCs w:val="24"/>
        </w:rPr>
        <w:t>-</w:t>
      </w:r>
      <w:r w:rsidR="00C82DF3" w:rsidRPr="007304F2">
        <w:rPr>
          <w:rFonts w:ascii="Arial" w:hAnsi="Arial" w:cs="Arial"/>
          <w:sz w:val="24"/>
          <w:szCs w:val="24"/>
        </w:rPr>
        <w:t xml:space="preserve">related </w:t>
      </w:r>
      <w:r w:rsidR="00BF6FB7" w:rsidRPr="007304F2">
        <w:rPr>
          <w:rFonts w:ascii="Arial" w:hAnsi="Arial" w:cs="Arial"/>
          <w:sz w:val="24"/>
          <w:szCs w:val="24"/>
        </w:rPr>
        <w:t>death occurred</w:t>
      </w:r>
      <w:r w:rsidR="00D54B5F" w:rsidRPr="007304F2">
        <w:rPr>
          <w:rFonts w:ascii="Arial" w:hAnsi="Arial" w:cs="Arial"/>
          <w:sz w:val="24"/>
          <w:szCs w:val="24"/>
        </w:rPr>
        <w:t xml:space="preserve"> </w:t>
      </w:r>
      <w:r w:rsidR="00FF7DA3" w:rsidRPr="007304F2">
        <w:rPr>
          <w:rFonts w:ascii="Arial" w:hAnsi="Arial" w:cs="Arial"/>
          <w:sz w:val="24"/>
          <w:szCs w:val="24"/>
        </w:rPr>
        <w:t>in 30</w:t>
      </w:r>
      <w:r w:rsidR="00D54B5F" w:rsidRPr="007304F2">
        <w:rPr>
          <w:rFonts w:ascii="Arial" w:hAnsi="Arial" w:cs="Arial"/>
          <w:sz w:val="24"/>
          <w:szCs w:val="24"/>
        </w:rPr>
        <w:t xml:space="preserve"> dogs (</w:t>
      </w:r>
      <w:r w:rsidR="000D0CC8" w:rsidRPr="007304F2">
        <w:rPr>
          <w:rFonts w:ascii="Arial" w:hAnsi="Arial" w:cs="Arial"/>
          <w:sz w:val="24"/>
          <w:szCs w:val="24"/>
        </w:rPr>
        <w:t>mild, n = 4</w:t>
      </w:r>
      <w:r w:rsidR="007F4387" w:rsidRPr="007304F2">
        <w:rPr>
          <w:rFonts w:ascii="Arial" w:hAnsi="Arial" w:cs="Arial"/>
          <w:sz w:val="24"/>
          <w:szCs w:val="24"/>
        </w:rPr>
        <w:t xml:space="preserve"> [16.7%]</w:t>
      </w:r>
      <w:r w:rsidR="000D0CC8" w:rsidRPr="007304F2">
        <w:rPr>
          <w:rFonts w:ascii="Arial" w:hAnsi="Arial" w:cs="Arial"/>
          <w:sz w:val="24"/>
          <w:szCs w:val="24"/>
        </w:rPr>
        <w:t>; moderate, n = 12</w:t>
      </w:r>
      <w:r w:rsidR="007F4387" w:rsidRPr="007304F2">
        <w:rPr>
          <w:rFonts w:ascii="Arial" w:hAnsi="Arial" w:cs="Arial"/>
          <w:sz w:val="24"/>
          <w:szCs w:val="24"/>
        </w:rPr>
        <w:t xml:space="preserve"> [52.2%]</w:t>
      </w:r>
      <w:r w:rsidR="000D0CC8" w:rsidRPr="007304F2">
        <w:rPr>
          <w:rFonts w:ascii="Arial" w:hAnsi="Arial" w:cs="Arial"/>
          <w:sz w:val="24"/>
          <w:szCs w:val="24"/>
        </w:rPr>
        <w:t>; severe, n = 14</w:t>
      </w:r>
      <w:r w:rsidR="007F4387" w:rsidRPr="007304F2">
        <w:rPr>
          <w:rFonts w:ascii="Arial" w:hAnsi="Arial" w:cs="Arial"/>
          <w:sz w:val="24"/>
          <w:szCs w:val="24"/>
        </w:rPr>
        <w:t xml:space="preserve"> [77.8%]</w:t>
      </w:r>
      <w:r w:rsidR="000D0CC8" w:rsidRPr="007304F2">
        <w:rPr>
          <w:rFonts w:ascii="Arial" w:hAnsi="Arial" w:cs="Arial"/>
          <w:sz w:val="24"/>
          <w:szCs w:val="24"/>
        </w:rPr>
        <w:t>).</w:t>
      </w:r>
      <w:r w:rsidR="00B67B5E" w:rsidRPr="007304F2">
        <w:rPr>
          <w:rFonts w:ascii="Arial" w:hAnsi="Arial" w:cs="Arial"/>
          <w:sz w:val="24"/>
          <w:szCs w:val="24"/>
        </w:rPr>
        <w:t xml:space="preserve">  </w:t>
      </w:r>
      <w:r w:rsidR="00446CFD" w:rsidRPr="007304F2">
        <w:rPr>
          <w:rFonts w:ascii="Arial" w:hAnsi="Arial" w:cs="Arial"/>
          <w:sz w:val="24"/>
          <w:szCs w:val="24"/>
        </w:rPr>
        <w:t>Of the cardiac-related deaths, 19 dogs experienced s</w:t>
      </w:r>
      <w:r w:rsidR="00CF3174" w:rsidRPr="007304F2">
        <w:rPr>
          <w:rFonts w:ascii="Arial" w:hAnsi="Arial" w:cs="Arial"/>
          <w:sz w:val="24"/>
          <w:szCs w:val="24"/>
        </w:rPr>
        <w:t xml:space="preserve">udden death </w:t>
      </w:r>
      <w:r w:rsidR="005D4CE3" w:rsidRPr="007304F2">
        <w:rPr>
          <w:rFonts w:ascii="Arial" w:hAnsi="Arial" w:cs="Arial"/>
          <w:sz w:val="24"/>
          <w:szCs w:val="24"/>
        </w:rPr>
        <w:t>(mild, n = 1</w:t>
      </w:r>
      <w:r w:rsidR="007F4387" w:rsidRPr="007304F2">
        <w:rPr>
          <w:rFonts w:ascii="Arial" w:hAnsi="Arial" w:cs="Arial"/>
          <w:sz w:val="24"/>
          <w:szCs w:val="24"/>
        </w:rPr>
        <w:t xml:space="preserve"> [4.1%]</w:t>
      </w:r>
      <w:r w:rsidR="005D4CE3" w:rsidRPr="007304F2">
        <w:rPr>
          <w:rFonts w:ascii="Arial" w:hAnsi="Arial" w:cs="Arial"/>
          <w:sz w:val="24"/>
          <w:szCs w:val="24"/>
        </w:rPr>
        <w:t>; moderate</w:t>
      </w:r>
      <w:r w:rsidR="00D54B5F" w:rsidRPr="007304F2">
        <w:rPr>
          <w:rFonts w:ascii="Arial" w:hAnsi="Arial" w:cs="Arial"/>
          <w:sz w:val="24"/>
          <w:szCs w:val="24"/>
        </w:rPr>
        <w:t>, n</w:t>
      </w:r>
      <w:r w:rsidR="005D4CE3" w:rsidRPr="007304F2">
        <w:rPr>
          <w:rFonts w:ascii="Arial" w:hAnsi="Arial" w:cs="Arial"/>
          <w:sz w:val="24"/>
          <w:szCs w:val="24"/>
        </w:rPr>
        <w:t xml:space="preserve"> = 6</w:t>
      </w:r>
      <w:r w:rsidR="0027078D" w:rsidRPr="007304F2">
        <w:rPr>
          <w:rFonts w:ascii="Arial" w:hAnsi="Arial" w:cs="Arial"/>
          <w:sz w:val="24"/>
          <w:szCs w:val="24"/>
        </w:rPr>
        <w:t xml:space="preserve"> [26.1%]</w:t>
      </w:r>
      <w:r w:rsidR="00D54B5F" w:rsidRPr="007304F2">
        <w:rPr>
          <w:rFonts w:ascii="Arial" w:hAnsi="Arial" w:cs="Arial"/>
          <w:sz w:val="24"/>
          <w:szCs w:val="24"/>
        </w:rPr>
        <w:t xml:space="preserve">; </w:t>
      </w:r>
      <w:r w:rsidR="005D4CE3" w:rsidRPr="007304F2">
        <w:rPr>
          <w:rFonts w:ascii="Arial" w:hAnsi="Arial" w:cs="Arial"/>
          <w:sz w:val="24"/>
          <w:szCs w:val="24"/>
        </w:rPr>
        <w:t>severe</w:t>
      </w:r>
      <w:r w:rsidR="00D54B5F" w:rsidRPr="007304F2">
        <w:rPr>
          <w:rFonts w:ascii="Arial" w:hAnsi="Arial" w:cs="Arial"/>
          <w:sz w:val="24"/>
          <w:szCs w:val="24"/>
        </w:rPr>
        <w:t>, n</w:t>
      </w:r>
      <w:r w:rsidR="005D4CE3" w:rsidRPr="007304F2">
        <w:rPr>
          <w:rFonts w:ascii="Arial" w:hAnsi="Arial" w:cs="Arial"/>
          <w:sz w:val="24"/>
          <w:szCs w:val="24"/>
        </w:rPr>
        <w:t xml:space="preserve"> = 12</w:t>
      </w:r>
      <w:r w:rsidR="0027078D" w:rsidRPr="007304F2">
        <w:rPr>
          <w:rFonts w:ascii="Arial" w:hAnsi="Arial" w:cs="Arial"/>
          <w:sz w:val="24"/>
          <w:szCs w:val="24"/>
        </w:rPr>
        <w:t xml:space="preserve"> [85.7%]</w:t>
      </w:r>
      <w:r w:rsidR="005D4CE3" w:rsidRPr="007304F2">
        <w:rPr>
          <w:rFonts w:ascii="Arial" w:hAnsi="Arial" w:cs="Arial"/>
          <w:sz w:val="24"/>
          <w:szCs w:val="24"/>
        </w:rPr>
        <w:t>)</w:t>
      </w:r>
      <w:r w:rsidR="00D54B5F" w:rsidRPr="007304F2">
        <w:rPr>
          <w:rFonts w:ascii="Arial" w:hAnsi="Arial" w:cs="Arial"/>
          <w:sz w:val="24"/>
          <w:szCs w:val="24"/>
        </w:rPr>
        <w:t xml:space="preserve">. </w:t>
      </w:r>
      <w:r w:rsidR="0008376A" w:rsidRPr="007304F2">
        <w:rPr>
          <w:rFonts w:ascii="Arial" w:hAnsi="Arial" w:cs="Arial"/>
          <w:sz w:val="24"/>
          <w:szCs w:val="24"/>
        </w:rPr>
        <w:t>F</w:t>
      </w:r>
      <w:bookmarkStart w:id="11" w:name="_Hlk37363005"/>
      <w:r w:rsidR="0008376A" w:rsidRPr="007304F2">
        <w:rPr>
          <w:rFonts w:ascii="Arial" w:hAnsi="Arial" w:cs="Arial"/>
          <w:sz w:val="24"/>
          <w:szCs w:val="24"/>
        </w:rPr>
        <w:t>or all-cause mortality, m</w:t>
      </w:r>
      <w:r w:rsidR="00C20EDE" w:rsidRPr="007304F2">
        <w:rPr>
          <w:rFonts w:ascii="Arial" w:hAnsi="Arial" w:cs="Arial"/>
          <w:sz w:val="24"/>
          <w:szCs w:val="24"/>
        </w:rPr>
        <w:t xml:space="preserve">edian survival time </w:t>
      </w:r>
      <w:r w:rsidR="004823DF" w:rsidRPr="007304F2">
        <w:rPr>
          <w:rFonts w:ascii="Arial" w:hAnsi="Arial" w:cs="Arial"/>
          <w:sz w:val="24"/>
          <w:szCs w:val="24"/>
        </w:rPr>
        <w:t xml:space="preserve">in </w:t>
      </w:r>
      <w:r w:rsidR="007468DF" w:rsidRPr="007304F2">
        <w:rPr>
          <w:rFonts w:ascii="Arial" w:hAnsi="Arial" w:cs="Arial"/>
          <w:sz w:val="24"/>
          <w:szCs w:val="24"/>
        </w:rPr>
        <w:t>the</w:t>
      </w:r>
      <w:r w:rsidR="00B67B5E" w:rsidRPr="007304F2">
        <w:rPr>
          <w:rFonts w:ascii="Arial" w:hAnsi="Arial" w:cs="Arial"/>
          <w:sz w:val="24"/>
          <w:szCs w:val="24"/>
        </w:rPr>
        <w:t xml:space="preserve"> mild group was 11.0 years (range 0.7 – 14.8 years),</w:t>
      </w:r>
      <w:r w:rsidR="007468DF" w:rsidRPr="007304F2">
        <w:rPr>
          <w:rFonts w:ascii="Arial" w:hAnsi="Arial" w:cs="Arial"/>
          <w:sz w:val="24"/>
          <w:szCs w:val="24"/>
        </w:rPr>
        <w:t xml:space="preserve"> </w:t>
      </w:r>
      <w:r w:rsidR="00B67B5E" w:rsidRPr="007304F2">
        <w:rPr>
          <w:rFonts w:ascii="Arial" w:hAnsi="Arial" w:cs="Arial"/>
          <w:sz w:val="24"/>
          <w:szCs w:val="24"/>
        </w:rPr>
        <w:t xml:space="preserve">moderate was 8.3 years (range 0.3 – 11.8 years), and </w:t>
      </w:r>
      <w:r w:rsidR="007468DF" w:rsidRPr="007304F2">
        <w:rPr>
          <w:rFonts w:ascii="Arial" w:hAnsi="Arial" w:cs="Arial"/>
          <w:sz w:val="24"/>
          <w:szCs w:val="24"/>
        </w:rPr>
        <w:t>severe was 3.0 years (range 0.7 – 8.</w:t>
      </w:r>
      <w:r w:rsidR="00B67B5E" w:rsidRPr="007304F2">
        <w:rPr>
          <w:rFonts w:ascii="Arial" w:hAnsi="Arial" w:cs="Arial"/>
          <w:sz w:val="24"/>
          <w:szCs w:val="24"/>
        </w:rPr>
        <w:t>1 years)</w:t>
      </w:r>
      <w:r w:rsidR="0027078D" w:rsidRPr="007304F2">
        <w:rPr>
          <w:rFonts w:ascii="Arial" w:hAnsi="Arial" w:cs="Arial"/>
          <w:sz w:val="24"/>
          <w:szCs w:val="24"/>
        </w:rPr>
        <w:t xml:space="preserve"> </w:t>
      </w:r>
      <w:r w:rsidR="0027078D" w:rsidRPr="007304F2">
        <w:rPr>
          <w:rFonts w:ascii="Arial" w:hAnsi="Arial" w:cs="Arial"/>
          <w:sz w:val="24"/>
          <w:szCs w:val="24"/>
        </w:rPr>
        <w:lastRenderedPageBreak/>
        <w:t xml:space="preserve">(Figure 1). </w:t>
      </w:r>
      <w:r w:rsidR="00D97560" w:rsidRPr="007304F2">
        <w:rPr>
          <w:rFonts w:ascii="Arial" w:hAnsi="Arial" w:cs="Arial"/>
          <w:sz w:val="24"/>
          <w:szCs w:val="24"/>
        </w:rPr>
        <w:t xml:space="preserve">  </w:t>
      </w:r>
      <w:r w:rsidR="003A5FBE" w:rsidRPr="007304F2">
        <w:rPr>
          <w:rFonts w:ascii="Arial" w:hAnsi="Arial" w:cs="Arial"/>
          <w:sz w:val="24"/>
          <w:szCs w:val="24"/>
        </w:rPr>
        <w:t>For c</w:t>
      </w:r>
      <w:r w:rsidR="00D97560" w:rsidRPr="007304F2">
        <w:rPr>
          <w:rFonts w:ascii="Arial" w:hAnsi="Arial" w:cs="Arial"/>
          <w:sz w:val="24"/>
          <w:szCs w:val="24"/>
        </w:rPr>
        <w:t xml:space="preserve">ardiac </w:t>
      </w:r>
      <w:r w:rsidR="003A5FBE" w:rsidRPr="007304F2">
        <w:rPr>
          <w:rFonts w:ascii="Arial" w:hAnsi="Arial" w:cs="Arial"/>
          <w:sz w:val="24"/>
          <w:szCs w:val="24"/>
        </w:rPr>
        <w:t xml:space="preserve">mortality, </w:t>
      </w:r>
      <w:r w:rsidR="000B32AD" w:rsidRPr="007304F2">
        <w:rPr>
          <w:rFonts w:ascii="Arial" w:hAnsi="Arial" w:cs="Arial"/>
          <w:sz w:val="24"/>
          <w:szCs w:val="24"/>
        </w:rPr>
        <w:t>the mild group did not reach 50% mortality</w:t>
      </w:r>
      <w:r w:rsidR="002554F4" w:rsidRPr="007304F2">
        <w:rPr>
          <w:rFonts w:ascii="Arial" w:hAnsi="Arial" w:cs="Arial"/>
          <w:sz w:val="24"/>
          <w:szCs w:val="24"/>
        </w:rPr>
        <w:t xml:space="preserve">.  The </w:t>
      </w:r>
      <w:bookmarkStart w:id="12" w:name="_Hlk37209149"/>
      <w:r w:rsidR="00D97560" w:rsidRPr="007304F2">
        <w:rPr>
          <w:rFonts w:ascii="Arial" w:hAnsi="Arial" w:cs="Arial"/>
          <w:sz w:val="24"/>
          <w:szCs w:val="24"/>
        </w:rPr>
        <w:t>median survival time</w:t>
      </w:r>
      <w:bookmarkEnd w:id="12"/>
      <w:r w:rsidR="00D97560" w:rsidRPr="007304F2">
        <w:rPr>
          <w:rFonts w:ascii="Arial" w:hAnsi="Arial" w:cs="Arial"/>
          <w:sz w:val="24"/>
          <w:szCs w:val="24"/>
        </w:rPr>
        <w:t xml:space="preserve"> </w:t>
      </w:r>
      <w:r w:rsidR="00446CFD" w:rsidRPr="007304F2">
        <w:rPr>
          <w:rFonts w:ascii="Arial" w:hAnsi="Arial" w:cs="Arial"/>
          <w:sz w:val="24"/>
          <w:szCs w:val="24"/>
        </w:rPr>
        <w:t xml:space="preserve">for cardiac mortality in </w:t>
      </w:r>
      <w:r w:rsidR="00D97560" w:rsidRPr="007304F2">
        <w:rPr>
          <w:rFonts w:ascii="Arial" w:hAnsi="Arial" w:cs="Arial"/>
          <w:sz w:val="24"/>
          <w:szCs w:val="24"/>
        </w:rPr>
        <w:t xml:space="preserve">the </w:t>
      </w:r>
      <w:r w:rsidR="002554F4" w:rsidRPr="007304F2">
        <w:rPr>
          <w:rFonts w:ascii="Arial" w:hAnsi="Arial" w:cs="Arial"/>
          <w:sz w:val="24"/>
          <w:szCs w:val="24"/>
        </w:rPr>
        <w:t xml:space="preserve">moderate group was 11.3 years (range 0.3 – 11.8 years) and for the </w:t>
      </w:r>
      <w:r w:rsidR="00D97560" w:rsidRPr="007304F2">
        <w:rPr>
          <w:rFonts w:ascii="Arial" w:hAnsi="Arial" w:cs="Arial"/>
          <w:sz w:val="24"/>
          <w:szCs w:val="24"/>
        </w:rPr>
        <w:t xml:space="preserve">severe group </w:t>
      </w:r>
      <w:r w:rsidR="005C3407" w:rsidRPr="007304F2">
        <w:rPr>
          <w:rFonts w:ascii="Arial" w:hAnsi="Arial" w:cs="Arial"/>
          <w:sz w:val="24"/>
          <w:szCs w:val="24"/>
        </w:rPr>
        <w:t>was</w:t>
      </w:r>
      <w:r w:rsidR="00D97560" w:rsidRPr="007304F2">
        <w:rPr>
          <w:rFonts w:ascii="Arial" w:hAnsi="Arial" w:cs="Arial"/>
          <w:sz w:val="24"/>
          <w:szCs w:val="24"/>
        </w:rPr>
        <w:t xml:space="preserve"> 4.</w:t>
      </w:r>
      <w:r w:rsidR="005C3407" w:rsidRPr="007304F2">
        <w:rPr>
          <w:rFonts w:ascii="Arial" w:hAnsi="Arial" w:cs="Arial"/>
          <w:sz w:val="24"/>
          <w:szCs w:val="24"/>
        </w:rPr>
        <w:t>7 years (range 0.7 – 8.1 years)</w:t>
      </w:r>
      <w:r w:rsidR="0027078D" w:rsidRPr="007304F2">
        <w:rPr>
          <w:rFonts w:ascii="Arial" w:hAnsi="Arial" w:cs="Arial"/>
          <w:sz w:val="24"/>
          <w:szCs w:val="24"/>
        </w:rPr>
        <w:t xml:space="preserve"> (Figure 2)</w:t>
      </w:r>
      <w:r w:rsidR="00D97560" w:rsidRPr="007304F2">
        <w:rPr>
          <w:rFonts w:ascii="Arial" w:hAnsi="Arial" w:cs="Arial"/>
          <w:sz w:val="24"/>
          <w:szCs w:val="24"/>
        </w:rPr>
        <w:t xml:space="preserve">.  </w:t>
      </w:r>
      <w:bookmarkEnd w:id="11"/>
    </w:p>
    <w:p w14:paraId="6B061DDC" w14:textId="24FC88CA" w:rsidR="00E53369" w:rsidRPr="007304F2" w:rsidRDefault="004F5AED" w:rsidP="002B112A">
      <w:pPr>
        <w:spacing w:after="0" w:line="480" w:lineRule="auto"/>
        <w:rPr>
          <w:rFonts w:ascii="Arial" w:hAnsi="Arial" w:cs="Arial"/>
          <w:sz w:val="24"/>
          <w:szCs w:val="24"/>
        </w:rPr>
      </w:pPr>
      <w:r w:rsidRPr="007304F2">
        <w:rPr>
          <w:rFonts w:ascii="Arial" w:hAnsi="Arial" w:cs="Arial"/>
          <w:sz w:val="24"/>
          <w:szCs w:val="24"/>
        </w:rPr>
        <w:tab/>
        <w:t>U</w:t>
      </w:r>
      <w:r w:rsidR="000C65EA" w:rsidRPr="007304F2">
        <w:rPr>
          <w:rFonts w:ascii="Arial" w:hAnsi="Arial" w:cs="Arial"/>
          <w:sz w:val="24"/>
          <w:szCs w:val="24"/>
        </w:rPr>
        <w:t xml:space="preserve">nivariate analysis of </w:t>
      </w:r>
      <w:r w:rsidR="00EC4839" w:rsidRPr="007304F2">
        <w:rPr>
          <w:rFonts w:ascii="Arial" w:hAnsi="Arial" w:cs="Arial"/>
          <w:sz w:val="24"/>
          <w:szCs w:val="24"/>
        </w:rPr>
        <w:t>PG</w:t>
      </w:r>
      <w:r w:rsidR="000C65EA" w:rsidRPr="007304F2">
        <w:rPr>
          <w:rFonts w:ascii="Arial" w:hAnsi="Arial" w:cs="Arial"/>
          <w:sz w:val="24"/>
          <w:szCs w:val="24"/>
        </w:rPr>
        <w:t xml:space="preserve">, age at diagnosis, and </w:t>
      </w:r>
      <w:r w:rsidR="004A7CC6" w:rsidRPr="007304F2">
        <w:rPr>
          <w:rFonts w:ascii="Arial" w:hAnsi="Arial" w:cs="Arial"/>
          <w:sz w:val="24"/>
          <w:szCs w:val="24"/>
        </w:rPr>
        <w:t>sex</w:t>
      </w:r>
      <w:r w:rsidR="000C65EA" w:rsidRPr="007304F2">
        <w:rPr>
          <w:rFonts w:ascii="Arial" w:hAnsi="Arial" w:cs="Arial"/>
          <w:sz w:val="24"/>
          <w:szCs w:val="24"/>
        </w:rPr>
        <w:t xml:space="preserve"> found that </w:t>
      </w:r>
      <w:r w:rsidR="00E6096A" w:rsidRPr="007304F2">
        <w:rPr>
          <w:rFonts w:ascii="Arial" w:hAnsi="Arial" w:cs="Arial"/>
          <w:sz w:val="24"/>
          <w:szCs w:val="24"/>
        </w:rPr>
        <w:t xml:space="preserve">only </w:t>
      </w:r>
      <w:r w:rsidR="00EC4839" w:rsidRPr="007304F2">
        <w:rPr>
          <w:rFonts w:ascii="Arial" w:hAnsi="Arial" w:cs="Arial"/>
          <w:sz w:val="24"/>
          <w:szCs w:val="24"/>
        </w:rPr>
        <w:t>PG</w:t>
      </w:r>
      <w:r w:rsidR="000C65EA" w:rsidRPr="007304F2">
        <w:rPr>
          <w:rFonts w:ascii="Arial" w:hAnsi="Arial" w:cs="Arial"/>
          <w:sz w:val="24"/>
          <w:szCs w:val="24"/>
        </w:rPr>
        <w:t xml:space="preserve"> and age at diagnosis </w:t>
      </w:r>
      <w:r w:rsidR="00B32FCC" w:rsidRPr="007304F2">
        <w:rPr>
          <w:rFonts w:ascii="Arial" w:hAnsi="Arial" w:cs="Arial"/>
          <w:sz w:val="24"/>
          <w:szCs w:val="24"/>
        </w:rPr>
        <w:t>signif</w:t>
      </w:r>
      <w:r w:rsidR="004A7CC6" w:rsidRPr="007304F2">
        <w:rPr>
          <w:rFonts w:ascii="Arial" w:hAnsi="Arial" w:cs="Arial"/>
          <w:sz w:val="24"/>
          <w:szCs w:val="24"/>
        </w:rPr>
        <w:t>icantly influenced survival for both all-cause</w:t>
      </w:r>
      <w:r w:rsidR="00115D76" w:rsidRPr="007304F2">
        <w:rPr>
          <w:rFonts w:ascii="Arial" w:hAnsi="Arial" w:cs="Arial"/>
          <w:sz w:val="24"/>
          <w:szCs w:val="24"/>
        </w:rPr>
        <w:t xml:space="preserve"> and cardiac cause mortality.  Sex was not significant (P = 0.7789).  </w:t>
      </w:r>
      <w:r w:rsidR="004A7CC6" w:rsidRPr="007304F2">
        <w:rPr>
          <w:rFonts w:ascii="Arial" w:hAnsi="Arial" w:cs="Arial"/>
          <w:sz w:val="24"/>
          <w:szCs w:val="24"/>
        </w:rPr>
        <w:t xml:space="preserve"> </w:t>
      </w:r>
      <w:r w:rsidR="00382DA5" w:rsidRPr="007304F2">
        <w:rPr>
          <w:rFonts w:ascii="Arial" w:hAnsi="Arial" w:cs="Arial"/>
          <w:sz w:val="24"/>
          <w:szCs w:val="24"/>
        </w:rPr>
        <w:t xml:space="preserve">Increased PG was associated with decreased survival </w:t>
      </w:r>
      <w:r w:rsidR="004A7CC6" w:rsidRPr="007304F2">
        <w:rPr>
          <w:rFonts w:ascii="Arial" w:hAnsi="Arial" w:cs="Arial"/>
          <w:sz w:val="24"/>
          <w:szCs w:val="24"/>
        </w:rPr>
        <w:t xml:space="preserve">(P </w:t>
      </w:r>
      <w:r w:rsidR="00B32FCC" w:rsidRPr="007304F2">
        <w:rPr>
          <w:rFonts w:ascii="Arial" w:hAnsi="Arial" w:cs="Arial"/>
          <w:sz w:val="24"/>
          <w:szCs w:val="24"/>
        </w:rPr>
        <w:t>&lt;</w:t>
      </w:r>
      <w:r w:rsidR="004A7CC6" w:rsidRPr="007304F2">
        <w:rPr>
          <w:rFonts w:ascii="Arial" w:hAnsi="Arial" w:cs="Arial"/>
          <w:sz w:val="24"/>
          <w:szCs w:val="24"/>
        </w:rPr>
        <w:t xml:space="preserve"> </w:t>
      </w:r>
      <w:r w:rsidRPr="007304F2">
        <w:rPr>
          <w:rFonts w:ascii="Arial" w:hAnsi="Arial" w:cs="Arial"/>
          <w:sz w:val="24"/>
          <w:szCs w:val="24"/>
        </w:rPr>
        <w:t xml:space="preserve">0.0001, Hazard Ratio [HR] = 1.016, Confidence limits [CL] = </w:t>
      </w:r>
      <w:r w:rsidR="00B32FCC" w:rsidRPr="007304F2">
        <w:rPr>
          <w:rFonts w:ascii="Arial" w:hAnsi="Arial" w:cs="Arial"/>
          <w:sz w:val="24"/>
          <w:szCs w:val="24"/>
        </w:rPr>
        <w:t>1</w:t>
      </w:r>
      <w:r w:rsidRPr="007304F2">
        <w:rPr>
          <w:rFonts w:ascii="Arial" w:hAnsi="Arial" w:cs="Arial"/>
          <w:sz w:val="24"/>
          <w:szCs w:val="24"/>
        </w:rPr>
        <w:t>.012 – 1.02</w:t>
      </w:r>
      <w:r w:rsidR="00E53369" w:rsidRPr="007304F2">
        <w:rPr>
          <w:rFonts w:ascii="Arial" w:hAnsi="Arial" w:cs="Arial"/>
          <w:sz w:val="24"/>
          <w:szCs w:val="24"/>
        </w:rPr>
        <w:t>)</w:t>
      </w:r>
      <w:r w:rsidRPr="007304F2">
        <w:rPr>
          <w:rFonts w:ascii="Arial" w:hAnsi="Arial" w:cs="Arial"/>
          <w:sz w:val="24"/>
          <w:szCs w:val="24"/>
        </w:rPr>
        <w:t>;</w:t>
      </w:r>
      <w:r w:rsidR="00382DA5" w:rsidRPr="007304F2">
        <w:rPr>
          <w:rFonts w:ascii="Arial" w:hAnsi="Arial" w:cs="Arial"/>
          <w:sz w:val="24"/>
          <w:szCs w:val="24"/>
        </w:rPr>
        <w:t xml:space="preserve"> whereas an increase in age at diagnosis was associated with increased survival</w:t>
      </w:r>
      <w:r w:rsidR="00E53369" w:rsidRPr="007304F2">
        <w:rPr>
          <w:rFonts w:ascii="Arial" w:hAnsi="Arial" w:cs="Arial"/>
          <w:sz w:val="24"/>
          <w:szCs w:val="24"/>
        </w:rPr>
        <w:t xml:space="preserve"> (</w:t>
      </w:r>
      <w:r w:rsidRPr="007304F2">
        <w:rPr>
          <w:rFonts w:ascii="Arial" w:hAnsi="Arial" w:cs="Arial"/>
          <w:sz w:val="24"/>
          <w:szCs w:val="24"/>
        </w:rPr>
        <w:t xml:space="preserve">P &lt; 0.0001, HR = 0.751, CL = </w:t>
      </w:r>
      <w:r w:rsidR="00B32FCC" w:rsidRPr="007304F2">
        <w:rPr>
          <w:rFonts w:ascii="Arial" w:hAnsi="Arial" w:cs="Arial"/>
          <w:sz w:val="24"/>
          <w:szCs w:val="24"/>
        </w:rPr>
        <w:t xml:space="preserve">0.661 – 0.852).  </w:t>
      </w:r>
    </w:p>
    <w:p w14:paraId="3C23249C" w14:textId="61B62841" w:rsidR="00B32FCC" w:rsidRPr="007304F2" w:rsidRDefault="00E53369" w:rsidP="002B112A">
      <w:pPr>
        <w:spacing w:after="0" w:line="480" w:lineRule="auto"/>
        <w:rPr>
          <w:rFonts w:ascii="Arial" w:hAnsi="Arial" w:cs="Arial"/>
          <w:sz w:val="24"/>
          <w:szCs w:val="24"/>
        </w:rPr>
      </w:pPr>
      <w:r w:rsidRPr="007304F2">
        <w:rPr>
          <w:rFonts w:ascii="Arial" w:hAnsi="Arial" w:cs="Arial"/>
          <w:sz w:val="24"/>
          <w:szCs w:val="24"/>
        </w:rPr>
        <w:tab/>
      </w:r>
      <w:r w:rsidR="009C0302" w:rsidRPr="007304F2">
        <w:rPr>
          <w:rFonts w:ascii="Arial" w:hAnsi="Arial" w:cs="Arial"/>
          <w:sz w:val="24"/>
          <w:szCs w:val="24"/>
        </w:rPr>
        <w:t xml:space="preserve">When </w:t>
      </w:r>
      <w:r w:rsidR="00EC4839" w:rsidRPr="007304F2">
        <w:rPr>
          <w:rFonts w:ascii="Arial" w:hAnsi="Arial" w:cs="Arial"/>
          <w:sz w:val="24"/>
          <w:szCs w:val="24"/>
        </w:rPr>
        <w:t>PG</w:t>
      </w:r>
      <w:r w:rsidR="00B32FCC" w:rsidRPr="007304F2">
        <w:rPr>
          <w:rFonts w:ascii="Arial" w:hAnsi="Arial" w:cs="Arial"/>
          <w:sz w:val="24"/>
          <w:szCs w:val="24"/>
        </w:rPr>
        <w:t xml:space="preserve"> </w:t>
      </w:r>
      <w:r w:rsidR="00311A58" w:rsidRPr="007304F2">
        <w:rPr>
          <w:rFonts w:ascii="Arial" w:hAnsi="Arial" w:cs="Arial"/>
          <w:sz w:val="24"/>
          <w:szCs w:val="24"/>
        </w:rPr>
        <w:t xml:space="preserve">was treated as a continuous variable, examination of the log of hazard ratio curve </w:t>
      </w:r>
      <w:r w:rsidR="00B32FCC" w:rsidRPr="007304F2">
        <w:rPr>
          <w:rFonts w:ascii="Arial" w:hAnsi="Arial" w:cs="Arial"/>
          <w:sz w:val="24"/>
          <w:szCs w:val="24"/>
        </w:rPr>
        <w:t xml:space="preserve">revealed </w:t>
      </w:r>
      <w:r w:rsidR="003A5FBE" w:rsidRPr="007304F2">
        <w:rPr>
          <w:rFonts w:ascii="Arial" w:hAnsi="Arial" w:cs="Arial"/>
          <w:sz w:val="24"/>
          <w:szCs w:val="24"/>
        </w:rPr>
        <w:t>that f</w:t>
      </w:r>
      <w:r w:rsidR="00311A58" w:rsidRPr="007304F2">
        <w:rPr>
          <w:rFonts w:ascii="Arial" w:hAnsi="Arial" w:cs="Arial"/>
          <w:sz w:val="24"/>
          <w:szCs w:val="24"/>
        </w:rPr>
        <w:t>or e</w:t>
      </w:r>
      <w:r w:rsidR="006F50FD" w:rsidRPr="007304F2">
        <w:rPr>
          <w:rFonts w:ascii="Arial" w:hAnsi="Arial" w:cs="Arial"/>
          <w:sz w:val="24"/>
          <w:szCs w:val="24"/>
        </w:rPr>
        <w:t xml:space="preserve">very </w:t>
      </w:r>
      <w:r w:rsidR="003A5FBE" w:rsidRPr="007304F2">
        <w:rPr>
          <w:rFonts w:ascii="Arial" w:hAnsi="Arial" w:cs="Arial"/>
          <w:sz w:val="24"/>
          <w:szCs w:val="24"/>
        </w:rPr>
        <w:t xml:space="preserve">1 </w:t>
      </w:r>
      <w:r w:rsidR="006F50FD" w:rsidRPr="007304F2">
        <w:rPr>
          <w:rFonts w:ascii="Arial" w:hAnsi="Arial" w:cs="Arial"/>
          <w:sz w:val="24"/>
          <w:szCs w:val="24"/>
        </w:rPr>
        <w:t>mmHg increase</w:t>
      </w:r>
      <w:r w:rsidR="003A5FBE" w:rsidRPr="007304F2">
        <w:rPr>
          <w:rFonts w:ascii="Arial" w:hAnsi="Arial" w:cs="Arial"/>
          <w:sz w:val="24"/>
          <w:szCs w:val="24"/>
        </w:rPr>
        <w:t xml:space="preserve"> in </w:t>
      </w:r>
      <w:r w:rsidR="00EC4839" w:rsidRPr="007304F2">
        <w:rPr>
          <w:rFonts w:ascii="Arial" w:hAnsi="Arial" w:cs="Arial"/>
          <w:sz w:val="24"/>
          <w:szCs w:val="24"/>
        </w:rPr>
        <w:t>PG</w:t>
      </w:r>
      <w:r w:rsidR="006F50FD" w:rsidRPr="007304F2">
        <w:rPr>
          <w:rFonts w:ascii="Arial" w:hAnsi="Arial" w:cs="Arial"/>
          <w:sz w:val="24"/>
          <w:szCs w:val="24"/>
        </w:rPr>
        <w:t xml:space="preserve"> above approximately 100 mmHg</w:t>
      </w:r>
      <w:r w:rsidR="003A5FBE" w:rsidRPr="007304F2">
        <w:rPr>
          <w:rFonts w:ascii="Arial" w:hAnsi="Arial" w:cs="Arial"/>
          <w:sz w:val="24"/>
          <w:szCs w:val="24"/>
        </w:rPr>
        <w:t xml:space="preserve">, the risk of </w:t>
      </w:r>
      <w:r w:rsidR="00842C9F" w:rsidRPr="007304F2">
        <w:rPr>
          <w:rFonts w:ascii="Arial" w:hAnsi="Arial" w:cs="Arial"/>
          <w:sz w:val="24"/>
          <w:szCs w:val="24"/>
        </w:rPr>
        <w:t xml:space="preserve">all-cause </w:t>
      </w:r>
      <w:r w:rsidR="003A5FBE" w:rsidRPr="007304F2">
        <w:rPr>
          <w:rFonts w:ascii="Arial" w:hAnsi="Arial" w:cs="Arial"/>
          <w:sz w:val="24"/>
          <w:szCs w:val="24"/>
        </w:rPr>
        <w:t>mortality increased</w:t>
      </w:r>
      <w:r w:rsidR="00311A58" w:rsidRPr="007304F2">
        <w:rPr>
          <w:rFonts w:ascii="Arial" w:hAnsi="Arial" w:cs="Arial"/>
          <w:sz w:val="24"/>
          <w:szCs w:val="24"/>
        </w:rPr>
        <w:t xml:space="preserve"> by 1.6% (Figure </w:t>
      </w:r>
      <w:r w:rsidR="0027078D" w:rsidRPr="007304F2">
        <w:rPr>
          <w:rFonts w:ascii="Arial" w:hAnsi="Arial" w:cs="Arial"/>
          <w:sz w:val="24"/>
          <w:szCs w:val="24"/>
        </w:rPr>
        <w:t>3</w:t>
      </w:r>
      <w:r w:rsidR="00311A58" w:rsidRPr="007304F2">
        <w:rPr>
          <w:rFonts w:ascii="Arial" w:hAnsi="Arial" w:cs="Arial"/>
          <w:sz w:val="24"/>
          <w:szCs w:val="24"/>
        </w:rPr>
        <w:t>)</w:t>
      </w:r>
      <w:r w:rsidR="00C82DF3" w:rsidRPr="007304F2">
        <w:rPr>
          <w:rFonts w:ascii="Arial" w:hAnsi="Arial" w:cs="Arial"/>
          <w:sz w:val="24"/>
          <w:szCs w:val="24"/>
        </w:rPr>
        <w:t>.</w:t>
      </w:r>
    </w:p>
    <w:p w14:paraId="52CCBC24" w14:textId="2C943FE2" w:rsidR="00017829" w:rsidRPr="007304F2" w:rsidRDefault="003A5FBE" w:rsidP="002B112A">
      <w:pPr>
        <w:spacing w:after="0" w:line="480" w:lineRule="auto"/>
        <w:rPr>
          <w:rFonts w:ascii="Arial" w:hAnsi="Arial" w:cs="Arial"/>
          <w:sz w:val="24"/>
          <w:szCs w:val="24"/>
        </w:rPr>
      </w:pPr>
      <w:r w:rsidRPr="007304F2">
        <w:rPr>
          <w:rFonts w:ascii="Arial" w:hAnsi="Arial" w:cs="Arial"/>
          <w:sz w:val="24"/>
          <w:szCs w:val="24"/>
        </w:rPr>
        <w:tab/>
        <w:t>Multivariate analysis was used to determine the</w:t>
      </w:r>
      <w:r w:rsidR="004F5AED" w:rsidRPr="007304F2">
        <w:rPr>
          <w:rFonts w:ascii="Arial" w:hAnsi="Arial" w:cs="Arial"/>
          <w:sz w:val="24"/>
          <w:szCs w:val="24"/>
        </w:rPr>
        <w:t xml:space="preserve"> effect of </w:t>
      </w:r>
      <w:r w:rsidR="00382DA5" w:rsidRPr="007304F2">
        <w:rPr>
          <w:rFonts w:ascii="Arial" w:hAnsi="Arial" w:cs="Arial"/>
          <w:sz w:val="24"/>
          <w:szCs w:val="24"/>
        </w:rPr>
        <w:t>PG</w:t>
      </w:r>
      <w:r w:rsidR="002D32EE" w:rsidRPr="007304F2">
        <w:rPr>
          <w:rFonts w:ascii="Arial" w:hAnsi="Arial" w:cs="Arial"/>
          <w:sz w:val="24"/>
          <w:szCs w:val="24"/>
        </w:rPr>
        <w:t xml:space="preserve"> </w:t>
      </w:r>
      <w:r w:rsidR="004F5AED" w:rsidRPr="007304F2">
        <w:rPr>
          <w:rFonts w:ascii="Arial" w:hAnsi="Arial" w:cs="Arial"/>
          <w:sz w:val="24"/>
          <w:szCs w:val="24"/>
        </w:rPr>
        <w:t>on survival in the presence of the other covariates</w:t>
      </w:r>
      <w:r w:rsidR="00842C9F" w:rsidRPr="007304F2">
        <w:rPr>
          <w:rFonts w:ascii="Arial" w:hAnsi="Arial" w:cs="Arial"/>
          <w:sz w:val="24"/>
          <w:szCs w:val="24"/>
        </w:rPr>
        <w:t xml:space="preserve"> (age and sex)</w:t>
      </w:r>
      <w:r w:rsidR="004F5AED" w:rsidRPr="007304F2">
        <w:rPr>
          <w:rFonts w:ascii="Arial" w:hAnsi="Arial" w:cs="Arial"/>
          <w:sz w:val="24"/>
          <w:szCs w:val="24"/>
        </w:rPr>
        <w:t>.  For all-cause mortality, survival was more favorable for both mild (P &lt; 0.0001, HR = 0.087, CL = 0.041 – 0.182) and moderate (P &lt; 0.0001, HR = 0.216, CL = 0.11 – 0.426) groups when compared to severe</w:t>
      </w:r>
      <w:r w:rsidR="002070FC">
        <w:rPr>
          <w:rFonts w:ascii="Arial" w:hAnsi="Arial" w:cs="Arial"/>
          <w:sz w:val="24"/>
          <w:szCs w:val="24"/>
        </w:rPr>
        <w:t xml:space="preserve"> (Figure 4)</w:t>
      </w:r>
      <w:r w:rsidR="004F5AED" w:rsidRPr="007304F2">
        <w:rPr>
          <w:rFonts w:ascii="Arial" w:hAnsi="Arial" w:cs="Arial"/>
          <w:sz w:val="24"/>
          <w:szCs w:val="24"/>
        </w:rPr>
        <w:t>. For cardiac cause mortality, survival was again more favorable for both mild</w:t>
      </w:r>
      <w:r w:rsidR="00E53369" w:rsidRPr="007304F2">
        <w:rPr>
          <w:rFonts w:ascii="Arial" w:hAnsi="Arial" w:cs="Arial"/>
          <w:sz w:val="24"/>
          <w:szCs w:val="24"/>
        </w:rPr>
        <w:t xml:space="preserve"> (P &lt;0.0001, HR = 0.026, CL = 0.007 – 0.102)</w:t>
      </w:r>
      <w:r w:rsidR="004F5AED" w:rsidRPr="007304F2">
        <w:rPr>
          <w:rFonts w:ascii="Arial" w:hAnsi="Arial" w:cs="Arial"/>
          <w:sz w:val="24"/>
          <w:szCs w:val="24"/>
        </w:rPr>
        <w:t xml:space="preserve"> and moderate </w:t>
      </w:r>
      <w:r w:rsidR="004201C5" w:rsidRPr="007304F2">
        <w:rPr>
          <w:rFonts w:ascii="Arial" w:hAnsi="Arial" w:cs="Arial"/>
          <w:sz w:val="24"/>
          <w:szCs w:val="24"/>
        </w:rPr>
        <w:t xml:space="preserve">groups (P = 0.0002, HR = 0.208, CL = 0.091 – 0.472) </w:t>
      </w:r>
      <w:r w:rsidR="004F5AED" w:rsidRPr="007304F2">
        <w:rPr>
          <w:rFonts w:ascii="Arial" w:hAnsi="Arial" w:cs="Arial"/>
          <w:sz w:val="24"/>
          <w:szCs w:val="24"/>
        </w:rPr>
        <w:t xml:space="preserve">compared to </w:t>
      </w:r>
      <w:r w:rsidR="007B0E86" w:rsidRPr="007304F2">
        <w:rPr>
          <w:rFonts w:ascii="Arial" w:hAnsi="Arial" w:cs="Arial"/>
          <w:sz w:val="24"/>
          <w:szCs w:val="24"/>
        </w:rPr>
        <w:t xml:space="preserve">the </w:t>
      </w:r>
      <w:r w:rsidR="004F5AED" w:rsidRPr="007304F2">
        <w:rPr>
          <w:rFonts w:ascii="Arial" w:hAnsi="Arial" w:cs="Arial"/>
          <w:sz w:val="24"/>
          <w:szCs w:val="24"/>
        </w:rPr>
        <w:t>severe</w:t>
      </w:r>
      <w:r w:rsidR="007B0E86" w:rsidRPr="007304F2">
        <w:rPr>
          <w:rFonts w:ascii="Arial" w:hAnsi="Arial" w:cs="Arial"/>
          <w:sz w:val="24"/>
          <w:szCs w:val="24"/>
        </w:rPr>
        <w:t xml:space="preserve"> group</w:t>
      </w:r>
      <w:r w:rsidR="002070FC">
        <w:rPr>
          <w:rFonts w:ascii="Arial" w:hAnsi="Arial" w:cs="Arial"/>
          <w:sz w:val="24"/>
          <w:szCs w:val="24"/>
        </w:rPr>
        <w:t xml:space="preserve"> (Figure 5)</w:t>
      </w:r>
      <w:r w:rsidR="004F5AED" w:rsidRPr="007304F2">
        <w:rPr>
          <w:rFonts w:ascii="Arial" w:hAnsi="Arial" w:cs="Arial"/>
          <w:sz w:val="24"/>
          <w:szCs w:val="24"/>
        </w:rPr>
        <w:t>.</w:t>
      </w:r>
      <w:r w:rsidR="00BF6FB7" w:rsidRPr="007304F2">
        <w:rPr>
          <w:rFonts w:ascii="Arial" w:hAnsi="Arial" w:cs="Arial"/>
          <w:sz w:val="24"/>
          <w:szCs w:val="24"/>
        </w:rPr>
        <w:t xml:space="preserve"> </w:t>
      </w:r>
    </w:p>
    <w:p w14:paraId="674E35EE" w14:textId="77777777" w:rsidR="002B112A" w:rsidRPr="007304F2" w:rsidRDefault="002B112A" w:rsidP="002B112A">
      <w:pPr>
        <w:spacing w:after="0" w:line="480" w:lineRule="auto"/>
        <w:rPr>
          <w:rFonts w:ascii="Arial" w:hAnsi="Arial" w:cs="Arial"/>
          <w:b/>
          <w:sz w:val="24"/>
          <w:szCs w:val="24"/>
        </w:rPr>
      </w:pPr>
      <w:r w:rsidRPr="007304F2">
        <w:rPr>
          <w:rFonts w:ascii="Arial" w:hAnsi="Arial" w:cs="Arial"/>
          <w:b/>
          <w:sz w:val="24"/>
          <w:szCs w:val="24"/>
        </w:rPr>
        <w:t>Discussion</w:t>
      </w:r>
    </w:p>
    <w:p w14:paraId="60533891" w14:textId="7D90917B" w:rsidR="002554F4" w:rsidRPr="007304F2" w:rsidRDefault="00877468" w:rsidP="009352FE">
      <w:pPr>
        <w:spacing w:after="0" w:line="480" w:lineRule="auto"/>
        <w:ind w:firstLine="720"/>
        <w:rPr>
          <w:rFonts w:ascii="Arial" w:hAnsi="Arial" w:cs="Arial"/>
          <w:sz w:val="24"/>
          <w:szCs w:val="24"/>
        </w:rPr>
      </w:pPr>
      <w:bookmarkStart w:id="13" w:name="_Hlk37207490"/>
      <w:r w:rsidRPr="007304F2">
        <w:rPr>
          <w:rFonts w:ascii="Arial" w:hAnsi="Arial" w:cs="Arial"/>
          <w:sz w:val="24"/>
          <w:szCs w:val="24"/>
        </w:rPr>
        <w:t xml:space="preserve">The present study provides </w:t>
      </w:r>
      <w:r w:rsidR="00D16036">
        <w:rPr>
          <w:rFonts w:ascii="Arial" w:hAnsi="Arial" w:cs="Arial"/>
          <w:sz w:val="24"/>
          <w:szCs w:val="24"/>
        </w:rPr>
        <w:t xml:space="preserve">important </w:t>
      </w:r>
      <w:r w:rsidR="00D013C9" w:rsidRPr="007304F2">
        <w:rPr>
          <w:rFonts w:ascii="Arial" w:hAnsi="Arial" w:cs="Arial"/>
          <w:sz w:val="24"/>
          <w:szCs w:val="24"/>
        </w:rPr>
        <w:t xml:space="preserve">demographic and </w:t>
      </w:r>
      <w:r w:rsidRPr="007304F2">
        <w:rPr>
          <w:rFonts w:ascii="Arial" w:hAnsi="Arial" w:cs="Arial"/>
          <w:sz w:val="24"/>
          <w:szCs w:val="24"/>
        </w:rPr>
        <w:t xml:space="preserve">survival information </w:t>
      </w:r>
      <w:r w:rsidR="00E6096A" w:rsidRPr="007304F2">
        <w:rPr>
          <w:rFonts w:ascii="Arial" w:hAnsi="Arial" w:cs="Arial"/>
          <w:sz w:val="24"/>
          <w:szCs w:val="24"/>
        </w:rPr>
        <w:t xml:space="preserve">from </w:t>
      </w:r>
      <w:r w:rsidRPr="007304F2">
        <w:rPr>
          <w:rFonts w:ascii="Arial" w:hAnsi="Arial" w:cs="Arial"/>
          <w:sz w:val="24"/>
          <w:szCs w:val="24"/>
        </w:rPr>
        <w:t>a large population of dogs diagnosed with SAS</w:t>
      </w:r>
      <w:r w:rsidR="00474208" w:rsidRPr="007304F2">
        <w:rPr>
          <w:rFonts w:ascii="Arial" w:hAnsi="Arial" w:cs="Arial"/>
          <w:sz w:val="24"/>
          <w:szCs w:val="24"/>
        </w:rPr>
        <w:t xml:space="preserve"> based on </w:t>
      </w:r>
      <w:r w:rsidR="00752BCF">
        <w:rPr>
          <w:rFonts w:ascii="Arial" w:hAnsi="Arial" w:cs="Arial"/>
          <w:sz w:val="24"/>
          <w:szCs w:val="24"/>
        </w:rPr>
        <w:t xml:space="preserve">a redefined classification </w:t>
      </w:r>
      <w:r w:rsidR="00752BCF">
        <w:rPr>
          <w:rFonts w:ascii="Arial" w:hAnsi="Arial" w:cs="Arial"/>
          <w:sz w:val="24"/>
          <w:szCs w:val="24"/>
        </w:rPr>
        <w:lastRenderedPageBreak/>
        <w:t>system of disease severity.</w:t>
      </w:r>
      <w:bookmarkEnd w:id="13"/>
      <w:r w:rsidRPr="007304F2">
        <w:rPr>
          <w:rFonts w:ascii="Arial" w:hAnsi="Arial" w:cs="Arial"/>
          <w:sz w:val="24"/>
          <w:szCs w:val="24"/>
        </w:rPr>
        <w:t xml:space="preserve">  </w:t>
      </w:r>
      <w:r w:rsidR="00D013C9" w:rsidRPr="007304F2">
        <w:rPr>
          <w:rFonts w:ascii="Arial" w:hAnsi="Arial" w:cs="Arial"/>
          <w:sz w:val="24"/>
          <w:szCs w:val="24"/>
        </w:rPr>
        <w:t>The most commonly represented breeds are similar to previous publications</w:t>
      </w:r>
      <w:r w:rsidR="00417F93">
        <w:rPr>
          <w:rFonts w:ascii="Arial" w:hAnsi="Arial" w:cs="Arial"/>
          <w:sz w:val="24"/>
          <w:szCs w:val="24"/>
        </w:rPr>
        <w:t xml:space="preserve"> </w:t>
      </w:r>
      <w:r w:rsidR="00BA6F26" w:rsidRPr="007304F2">
        <w:rPr>
          <w:rFonts w:ascii="Arial" w:hAnsi="Arial" w:cs="Arial"/>
          <w:noProof/>
          <w:sz w:val="24"/>
          <w:szCs w:val="24"/>
        </w:rPr>
        <w:t>(Caivano et al. 2018, Oliveira et al. 2011, O'grady et al. 1989)</w:t>
      </w:r>
      <w:r w:rsidR="00D013C9" w:rsidRPr="007304F2">
        <w:rPr>
          <w:rFonts w:ascii="Arial" w:hAnsi="Arial" w:cs="Arial"/>
          <w:sz w:val="24"/>
          <w:szCs w:val="24"/>
        </w:rPr>
        <w:t xml:space="preserve">; however, </w:t>
      </w:r>
      <w:r w:rsidR="00D013C9" w:rsidRPr="002070FC">
        <w:rPr>
          <w:rFonts w:ascii="Arial" w:hAnsi="Arial" w:cs="Arial"/>
          <w:sz w:val="24"/>
          <w:szCs w:val="24"/>
        </w:rPr>
        <w:t>no sex predilection was found in the current study which is in contrast to previous reports</w:t>
      </w:r>
      <w:r w:rsidR="002070FC">
        <w:rPr>
          <w:rFonts w:ascii="Arial" w:hAnsi="Arial" w:cs="Arial"/>
          <w:sz w:val="24"/>
          <w:szCs w:val="24"/>
        </w:rPr>
        <w:t xml:space="preserve"> </w:t>
      </w:r>
      <w:r w:rsidR="00614A0C" w:rsidRPr="002070FC">
        <w:rPr>
          <w:rFonts w:ascii="Arial" w:hAnsi="Arial" w:cs="Arial"/>
          <w:noProof/>
          <w:sz w:val="24"/>
          <w:szCs w:val="24"/>
        </w:rPr>
        <w:t>(Oliveira et al. 2011, Schrope 2015)</w:t>
      </w:r>
      <w:r w:rsidR="00B25C68" w:rsidRPr="002070FC">
        <w:rPr>
          <w:rFonts w:ascii="Arial" w:hAnsi="Arial" w:cs="Arial"/>
          <w:sz w:val="24"/>
          <w:szCs w:val="24"/>
        </w:rPr>
        <w:t xml:space="preserve">. </w:t>
      </w:r>
      <w:r w:rsidR="00D013C9" w:rsidRPr="002070FC">
        <w:rPr>
          <w:rFonts w:ascii="Arial" w:hAnsi="Arial" w:cs="Arial"/>
          <w:sz w:val="24"/>
          <w:szCs w:val="24"/>
        </w:rPr>
        <w:t xml:space="preserve"> </w:t>
      </w:r>
      <w:r w:rsidR="00621727" w:rsidRPr="002070FC">
        <w:rPr>
          <w:rFonts w:ascii="Arial" w:hAnsi="Arial" w:cs="Arial"/>
          <w:sz w:val="24"/>
          <w:szCs w:val="24"/>
        </w:rPr>
        <w:t xml:space="preserve">Similar to </w:t>
      </w:r>
      <w:r w:rsidR="00D16036">
        <w:rPr>
          <w:rFonts w:ascii="Arial" w:hAnsi="Arial" w:cs="Arial"/>
          <w:sz w:val="24"/>
          <w:szCs w:val="24"/>
        </w:rPr>
        <w:t>the</w:t>
      </w:r>
      <w:r w:rsidR="00621727" w:rsidRPr="002070FC">
        <w:rPr>
          <w:rFonts w:ascii="Arial" w:hAnsi="Arial" w:cs="Arial"/>
          <w:sz w:val="24"/>
          <w:szCs w:val="24"/>
        </w:rPr>
        <w:t xml:space="preserve"> previous study of SAS i</w:t>
      </w:r>
      <w:r w:rsidR="00621727" w:rsidRPr="007304F2">
        <w:rPr>
          <w:rFonts w:ascii="Arial" w:hAnsi="Arial" w:cs="Arial"/>
          <w:sz w:val="24"/>
          <w:szCs w:val="24"/>
        </w:rPr>
        <w:t>n severely affected dogs</w:t>
      </w:r>
      <w:r w:rsidR="00D16036">
        <w:rPr>
          <w:rFonts w:ascii="Arial" w:hAnsi="Arial" w:cs="Arial"/>
          <w:sz w:val="24"/>
          <w:szCs w:val="24"/>
        </w:rPr>
        <w:t xml:space="preserve"> (Eason et al, 2014)</w:t>
      </w:r>
      <w:r w:rsidR="00621727" w:rsidRPr="007304F2">
        <w:rPr>
          <w:rFonts w:ascii="Arial" w:hAnsi="Arial" w:cs="Arial"/>
          <w:sz w:val="24"/>
          <w:szCs w:val="24"/>
        </w:rPr>
        <w:t xml:space="preserve">, the hazard ratio provides important prognostic information indicating that the risk of death increases 1.6% for every 1 mmHg above 100 mmHg. </w:t>
      </w:r>
      <w:r w:rsidR="00824B43" w:rsidRPr="00824B43">
        <w:rPr>
          <w:rFonts w:ascii="Arial" w:hAnsi="Arial" w:cs="Arial"/>
          <w:sz w:val="24"/>
          <w:szCs w:val="24"/>
        </w:rPr>
        <w:t>Based on the survival analysis, the majority of dogs with mild to moderate disease defined as a PG &lt; 130 mmHg live normal or near-normal life spans, although sudden death remains a possible outcome for dogs classified as moderately affected. For dogs with severe disease</w:t>
      </w:r>
      <w:r w:rsidR="00D16036">
        <w:rPr>
          <w:rFonts w:ascii="Arial" w:hAnsi="Arial" w:cs="Arial"/>
          <w:sz w:val="24"/>
          <w:szCs w:val="24"/>
        </w:rPr>
        <w:t xml:space="preserve"> defined as a PG &gt; 130 mmHg</w:t>
      </w:r>
      <w:r w:rsidR="00824B43" w:rsidRPr="00824B43">
        <w:rPr>
          <w:rFonts w:ascii="Arial" w:hAnsi="Arial" w:cs="Arial"/>
          <w:sz w:val="24"/>
          <w:szCs w:val="24"/>
        </w:rPr>
        <w:t>, a high percentage (85.7%) experienced sudden death and the median survival time was only 3.0 years.</w:t>
      </w:r>
    </w:p>
    <w:p w14:paraId="2B9B8A9E" w14:textId="77B06885" w:rsidR="00BE7A79" w:rsidRDefault="00FE7DF9" w:rsidP="00573E93">
      <w:pPr>
        <w:spacing w:after="0" w:line="480" w:lineRule="auto"/>
        <w:ind w:firstLine="720"/>
        <w:rPr>
          <w:rFonts w:ascii="Arial" w:hAnsi="Arial" w:cs="Arial"/>
          <w:sz w:val="24"/>
          <w:szCs w:val="24"/>
        </w:rPr>
      </w:pPr>
      <w:r w:rsidRPr="007304F2">
        <w:rPr>
          <w:rFonts w:ascii="Arial" w:hAnsi="Arial" w:cs="Arial"/>
          <w:sz w:val="24"/>
          <w:szCs w:val="24"/>
        </w:rPr>
        <w:t xml:space="preserve">Since 1994, </w:t>
      </w:r>
      <w:r w:rsidR="00C335BD" w:rsidRPr="007304F2">
        <w:rPr>
          <w:rFonts w:ascii="Arial" w:hAnsi="Arial" w:cs="Arial"/>
          <w:sz w:val="24"/>
          <w:szCs w:val="24"/>
        </w:rPr>
        <w:t xml:space="preserve">slight </w:t>
      </w:r>
      <w:r w:rsidRPr="007304F2">
        <w:rPr>
          <w:rFonts w:ascii="Arial" w:hAnsi="Arial" w:cs="Arial"/>
          <w:sz w:val="24"/>
          <w:szCs w:val="24"/>
        </w:rPr>
        <w:t>variations for classification of mild, moderate</w:t>
      </w:r>
      <w:r w:rsidR="00A53307" w:rsidRPr="007304F2">
        <w:rPr>
          <w:rFonts w:ascii="Arial" w:hAnsi="Arial" w:cs="Arial"/>
          <w:sz w:val="24"/>
          <w:szCs w:val="24"/>
        </w:rPr>
        <w:t>,</w:t>
      </w:r>
      <w:r w:rsidRPr="007304F2">
        <w:rPr>
          <w:rFonts w:ascii="Arial" w:hAnsi="Arial" w:cs="Arial"/>
          <w:sz w:val="24"/>
          <w:szCs w:val="24"/>
        </w:rPr>
        <w:t xml:space="preserve"> and severe SAS have been </w:t>
      </w:r>
      <w:r w:rsidR="00FD3B38" w:rsidRPr="007304F2">
        <w:rPr>
          <w:rFonts w:ascii="Arial" w:hAnsi="Arial" w:cs="Arial"/>
          <w:sz w:val="24"/>
          <w:szCs w:val="24"/>
        </w:rPr>
        <w:t>discussed</w:t>
      </w:r>
      <w:r w:rsidRPr="007304F2">
        <w:rPr>
          <w:rFonts w:ascii="Arial" w:hAnsi="Arial" w:cs="Arial"/>
          <w:sz w:val="24"/>
          <w:szCs w:val="24"/>
        </w:rPr>
        <w:t xml:space="preserve">.  </w:t>
      </w:r>
      <w:r w:rsidR="00BB0C9E" w:rsidRPr="007304F2">
        <w:rPr>
          <w:rFonts w:ascii="Arial" w:hAnsi="Arial" w:cs="Arial"/>
          <w:sz w:val="24"/>
          <w:szCs w:val="24"/>
        </w:rPr>
        <w:t xml:space="preserve">The critical cut-off </w:t>
      </w:r>
      <w:r w:rsidR="0007450C" w:rsidRPr="007304F2">
        <w:rPr>
          <w:rFonts w:ascii="Arial" w:hAnsi="Arial" w:cs="Arial"/>
          <w:sz w:val="24"/>
          <w:szCs w:val="24"/>
        </w:rPr>
        <w:t xml:space="preserve">LVOT PG </w:t>
      </w:r>
      <w:r w:rsidR="00BB0C9E" w:rsidRPr="007304F2">
        <w:rPr>
          <w:rFonts w:ascii="Arial" w:hAnsi="Arial" w:cs="Arial"/>
          <w:sz w:val="24"/>
          <w:szCs w:val="24"/>
        </w:rPr>
        <w:t>for diagnosis</w:t>
      </w:r>
      <w:r w:rsidR="0007450C" w:rsidRPr="007304F2">
        <w:rPr>
          <w:rFonts w:ascii="Arial" w:hAnsi="Arial" w:cs="Arial"/>
          <w:sz w:val="24"/>
          <w:szCs w:val="24"/>
        </w:rPr>
        <w:t xml:space="preserve"> of</w:t>
      </w:r>
      <w:r w:rsidR="00BB0C9E" w:rsidRPr="007304F2">
        <w:rPr>
          <w:rFonts w:ascii="Arial" w:hAnsi="Arial" w:cs="Arial"/>
          <w:sz w:val="24"/>
          <w:szCs w:val="24"/>
        </w:rPr>
        <w:t xml:space="preserve"> mild </w:t>
      </w:r>
      <w:r w:rsidR="0007450C" w:rsidRPr="007304F2">
        <w:rPr>
          <w:rFonts w:ascii="Arial" w:hAnsi="Arial" w:cs="Arial"/>
          <w:sz w:val="24"/>
          <w:szCs w:val="24"/>
        </w:rPr>
        <w:t xml:space="preserve">or equivocal </w:t>
      </w:r>
      <w:r w:rsidR="00BB0C9E" w:rsidRPr="007304F2">
        <w:rPr>
          <w:rFonts w:ascii="Arial" w:hAnsi="Arial" w:cs="Arial"/>
          <w:sz w:val="24"/>
          <w:szCs w:val="24"/>
        </w:rPr>
        <w:t>disea</w:t>
      </w:r>
      <w:r w:rsidR="005F6DBF" w:rsidRPr="007304F2">
        <w:rPr>
          <w:rFonts w:ascii="Arial" w:hAnsi="Arial" w:cs="Arial"/>
          <w:sz w:val="24"/>
          <w:szCs w:val="24"/>
        </w:rPr>
        <w:t>se</w:t>
      </w:r>
      <w:r w:rsidR="00B859B4" w:rsidRPr="007304F2">
        <w:rPr>
          <w:rFonts w:ascii="Arial" w:hAnsi="Arial" w:cs="Arial"/>
          <w:sz w:val="24"/>
          <w:szCs w:val="24"/>
        </w:rPr>
        <w:t xml:space="preserve"> in either aortic or subaortic stenosis</w:t>
      </w:r>
      <w:r w:rsidR="005F6DBF" w:rsidRPr="007304F2">
        <w:rPr>
          <w:rFonts w:ascii="Arial" w:hAnsi="Arial" w:cs="Arial"/>
          <w:sz w:val="24"/>
          <w:szCs w:val="24"/>
        </w:rPr>
        <w:t xml:space="preserve"> remains a topic of debate.  </w:t>
      </w:r>
      <w:r w:rsidR="00B859B4" w:rsidRPr="007304F2">
        <w:rPr>
          <w:rFonts w:ascii="Arial" w:hAnsi="Arial" w:cs="Arial"/>
          <w:sz w:val="24"/>
          <w:szCs w:val="24"/>
        </w:rPr>
        <w:t>Boxer</w:t>
      </w:r>
      <w:r w:rsidR="009B6678" w:rsidRPr="007304F2">
        <w:rPr>
          <w:rFonts w:ascii="Arial" w:hAnsi="Arial" w:cs="Arial"/>
          <w:sz w:val="24"/>
          <w:szCs w:val="24"/>
        </w:rPr>
        <w:t xml:space="preserve"> dogs</w:t>
      </w:r>
      <w:r w:rsidR="00B859B4" w:rsidRPr="007304F2">
        <w:rPr>
          <w:rFonts w:ascii="Arial" w:hAnsi="Arial" w:cs="Arial"/>
          <w:sz w:val="24"/>
          <w:szCs w:val="24"/>
        </w:rPr>
        <w:t xml:space="preserve"> in particular have </w:t>
      </w:r>
      <w:r w:rsidR="009B6678" w:rsidRPr="007304F2">
        <w:rPr>
          <w:rFonts w:ascii="Arial" w:hAnsi="Arial" w:cs="Arial"/>
          <w:sz w:val="24"/>
          <w:szCs w:val="24"/>
        </w:rPr>
        <w:t>received attention due to commonly encountered low-intensity ejection murmurs</w:t>
      </w:r>
      <w:r w:rsidR="00D16036">
        <w:rPr>
          <w:rFonts w:ascii="Arial" w:hAnsi="Arial" w:cs="Arial"/>
          <w:sz w:val="24"/>
          <w:szCs w:val="24"/>
        </w:rPr>
        <w:t xml:space="preserve"> </w:t>
      </w:r>
      <w:r w:rsidR="009B6678" w:rsidRPr="007304F2">
        <w:rPr>
          <w:rFonts w:ascii="Arial" w:hAnsi="Arial" w:cs="Arial"/>
          <w:noProof/>
          <w:sz w:val="24"/>
          <w:szCs w:val="24"/>
        </w:rPr>
        <w:t>(Höglund et al. 2011)</w:t>
      </w:r>
      <w:r w:rsidR="009B6678" w:rsidRPr="007304F2">
        <w:rPr>
          <w:rFonts w:ascii="Arial" w:hAnsi="Arial" w:cs="Arial"/>
          <w:sz w:val="24"/>
          <w:szCs w:val="24"/>
        </w:rPr>
        <w:t xml:space="preserve">. </w:t>
      </w:r>
      <w:r w:rsidR="005F6DBF" w:rsidRPr="007304F2">
        <w:rPr>
          <w:rFonts w:ascii="Arial" w:hAnsi="Arial" w:cs="Arial"/>
          <w:sz w:val="24"/>
          <w:szCs w:val="24"/>
        </w:rPr>
        <w:t>Stress has been shown to influence Doppler-derived aortic peak velocities</w:t>
      </w:r>
      <w:r w:rsidR="003B5AFA" w:rsidRPr="007304F2">
        <w:rPr>
          <w:rFonts w:ascii="Arial" w:hAnsi="Arial" w:cs="Arial"/>
          <w:sz w:val="24"/>
          <w:szCs w:val="24"/>
        </w:rPr>
        <w:t xml:space="preserve"> </w:t>
      </w:r>
      <w:r w:rsidR="00B25C68" w:rsidRPr="007304F2">
        <w:rPr>
          <w:rFonts w:ascii="Arial" w:hAnsi="Arial" w:cs="Arial"/>
          <w:noProof/>
          <w:sz w:val="24"/>
          <w:szCs w:val="24"/>
        </w:rPr>
        <w:t>(Pradelli et al. 2014)</w:t>
      </w:r>
      <w:r w:rsidR="009B6678" w:rsidRPr="007304F2">
        <w:rPr>
          <w:rFonts w:ascii="Arial" w:hAnsi="Arial" w:cs="Arial"/>
          <w:sz w:val="24"/>
          <w:szCs w:val="24"/>
        </w:rPr>
        <w:t xml:space="preserve"> and Boxer dogs may have anatomic differences that influence ejection velocity</w:t>
      </w:r>
      <w:r w:rsidR="00417F93">
        <w:rPr>
          <w:rFonts w:ascii="Arial" w:hAnsi="Arial" w:cs="Arial"/>
          <w:sz w:val="24"/>
          <w:szCs w:val="24"/>
        </w:rPr>
        <w:t xml:space="preserve"> </w:t>
      </w:r>
      <w:r w:rsidR="009B6678" w:rsidRPr="007304F2">
        <w:rPr>
          <w:rFonts w:ascii="Arial" w:hAnsi="Arial" w:cs="Arial"/>
          <w:noProof/>
          <w:sz w:val="24"/>
          <w:szCs w:val="24"/>
        </w:rPr>
        <w:t>(Koplitz, Meurs and Bonagura 2006)</w:t>
      </w:r>
      <w:r w:rsidR="00B25C68" w:rsidRPr="007304F2">
        <w:rPr>
          <w:rFonts w:ascii="Arial" w:hAnsi="Arial" w:cs="Arial"/>
          <w:sz w:val="24"/>
          <w:szCs w:val="24"/>
        </w:rPr>
        <w:t xml:space="preserve">. </w:t>
      </w:r>
      <w:r w:rsidR="005F6DBF" w:rsidRPr="007304F2">
        <w:rPr>
          <w:rFonts w:ascii="Arial" w:hAnsi="Arial" w:cs="Arial"/>
          <w:sz w:val="24"/>
          <w:szCs w:val="24"/>
        </w:rPr>
        <w:t xml:space="preserve">Additional </w:t>
      </w:r>
      <w:r w:rsidR="00C335BD" w:rsidRPr="007304F2">
        <w:rPr>
          <w:rFonts w:ascii="Arial" w:hAnsi="Arial" w:cs="Arial"/>
          <w:sz w:val="24"/>
          <w:szCs w:val="24"/>
        </w:rPr>
        <w:t xml:space="preserve">echocardiographic </w:t>
      </w:r>
      <w:r w:rsidR="005F6DBF" w:rsidRPr="007304F2">
        <w:rPr>
          <w:rFonts w:ascii="Arial" w:hAnsi="Arial" w:cs="Arial"/>
          <w:sz w:val="24"/>
          <w:szCs w:val="24"/>
        </w:rPr>
        <w:t>techniques have also been proposed for predicting development of the SAS phenot</w:t>
      </w:r>
      <w:r w:rsidR="003B5AFA" w:rsidRPr="007304F2">
        <w:rPr>
          <w:rFonts w:ascii="Arial" w:hAnsi="Arial" w:cs="Arial"/>
          <w:sz w:val="24"/>
          <w:szCs w:val="24"/>
        </w:rPr>
        <w:t>ype in golden retrievers</w:t>
      </w:r>
      <w:r w:rsidR="00B859B4" w:rsidRPr="007304F2">
        <w:rPr>
          <w:rFonts w:ascii="Arial" w:hAnsi="Arial" w:cs="Arial"/>
          <w:sz w:val="24"/>
          <w:szCs w:val="24"/>
        </w:rPr>
        <w:t xml:space="preserve"> and </w:t>
      </w:r>
      <w:r w:rsidR="00BE7A79">
        <w:rPr>
          <w:rFonts w:ascii="Arial" w:hAnsi="Arial" w:cs="Arial"/>
          <w:sz w:val="24"/>
          <w:szCs w:val="24"/>
        </w:rPr>
        <w:t>B</w:t>
      </w:r>
      <w:r w:rsidR="00B859B4" w:rsidRPr="007304F2">
        <w:rPr>
          <w:rFonts w:ascii="Arial" w:hAnsi="Arial" w:cs="Arial"/>
          <w:sz w:val="24"/>
          <w:szCs w:val="24"/>
        </w:rPr>
        <w:t>oxer</w:t>
      </w:r>
      <w:r w:rsidR="009B6678" w:rsidRPr="007304F2">
        <w:rPr>
          <w:rFonts w:ascii="Arial" w:hAnsi="Arial" w:cs="Arial"/>
          <w:sz w:val="24"/>
          <w:szCs w:val="24"/>
        </w:rPr>
        <w:t xml:space="preserve"> dogs</w:t>
      </w:r>
      <w:r w:rsidR="00B25C68" w:rsidRPr="007304F2">
        <w:rPr>
          <w:rFonts w:ascii="Arial" w:hAnsi="Arial" w:cs="Arial"/>
          <w:sz w:val="24"/>
          <w:szCs w:val="24"/>
        </w:rPr>
        <w:t xml:space="preserve"> using </w:t>
      </w:r>
      <w:proofErr w:type="spellStart"/>
      <w:r w:rsidR="00B25C68" w:rsidRPr="007304F2">
        <w:rPr>
          <w:rFonts w:ascii="Arial" w:hAnsi="Arial" w:cs="Arial"/>
          <w:sz w:val="24"/>
          <w:szCs w:val="24"/>
        </w:rPr>
        <w:t>aortoseptal</w:t>
      </w:r>
      <w:proofErr w:type="spellEnd"/>
      <w:r w:rsidR="00B25C68" w:rsidRPr="007304F2">
        <w:rPr>
          <w:rFonts w:ascii="Arial" w:hAnsi="Arial" w:cs="Arial"/>
          <w:sz w:val="24"/>
          <w:szCs w:val="24"/>
        </w:rPr>
        <w:t xml:space="preserve"> angle </w:t>
      </w:r>
      <w:r w:rsidR="009B6678" w:rsidRPr="007304F2">
        <w:rPr>
          <w:rFonts w:ascii="Arial" w:hAnsi="Arial" w:cs="Arial"/>
          <w:sz w:val="24"/>
          <w:szCs w:val="24"/>
        </w:rPr>
        <w:t>and in golden retrievers using</w:t>
      </w:r>
      <w:r w:rsidR="00B25C68" w:rsidRPr="007304F2">
        <w:rPr>
          <w:rFonts w:ascii="Arial" w:hAnsi="Arial" w:cs="Arial"/>
          <w:sz w:val="24"/>
          <w:szCs w:val="24"/>
        </w:rPr>
        <w:t xml:space="preserve"> peak flow velocity through the LVOT and effective orifice area</w:t>
      </w:r>
      <w:r w:rsidR="00417F93">
        <w:rPr>
          <w:rFonts w:ascii="Arial" w:hAnsi="Arial" w:cs="Arial"/>
          <w:sz w:val="24"/>
          <w:szCs w:val="24"/>
        </w:rPr>
        <w:t xml:space="preserve"> </w:t>
      </w:r>
      <w:r w:rsidR="00B25C68" w:rsidRPr="007304F2">
        <w:rPr>
          <w:rFonts w:ascii="Arial" w:hAnsi="Arial" w:cs="Arial"/>
          <w:noProof/>
          <w:sz w:val="24"/>
          <w:szCs w:val="24"/>
        </w:rPr>
        <w:t>(Belanger, Côté and Beauchamp 2014, Javard et al. 2014)</w:t>
      </w:r>
      <w:r w:rsidR="005F6DBF" w:rsidRPr="007304F2">
        <w:rPr>
          <w:rFonts w:ascii="Arial" w:hAnsi="Arial" w:cs="Arial"/>
          <w:sz w:val="24"/>
          <w:szCs w:val="24"/>
        </w:rPr>
        <w:t>.  I</w:t>
      </w:r>
      <w:r w:rsidRPr="007304F2">
        <w:rPr>
          <w:rFonts w:ascii="Arial" w:hAnsi="Arial" w:cs="Arial"/>
          <w:sz w:val="24"/>
          <w:szCs w:val="24"/>
        </w:rPr>
        <w:t xml:space="preserve">n </w:t>
      </w:r>
      <w:r w:rsidRPr="007304F2">
        <w:rPr>
          <w:rFonts w:ascii="Arial" w:hAnsi="Arial" w:cs="Arial"/>
          <w:sz w:val="24"/>
          <w:szCs w:val="24"/>
        </w:rPr>
        <w:lastRenderedPageBreak/>
        <w:t>general, the minimum PG required for diagnosing mild disease ranges from 16-20 mmHg corresponding to blood flow velocity of 2.0 – 2.2 m/</w:t>
      </w:r>
      <w:proofErr w:type="gramStart"/>
      <w:r w:rsidRPr="007304F2">
        <w:rPr>
          <w:rFonts w:ascii="Arial" w:hAnsi="Arial" w:cs="Arial"/>
          <w:sz w:val="24"/>
          <w:szCs w:val="24"/>
        </w:rPr>
        <w:t>s</w:t>
      </w:r>
      <w:r w:rsidR="001C3B98" w:rsidRPr="007304F2">
        <w:rPr>
          <w:rFonts w:ascii="Arial" w:hAnsi="Arial" w:cs="Arial"/>
          <w:noProof/>
          <w:sz w:val="24"/>
          <w:szCs w:val="24"/>
        </w:rPr>
        <w:t>(</w:t>
      </w:r>
      <w:proofErr w:type="gramEnd"/>
      <w:r w:rsidR="001C3B98" w:rsidRPr="007304F2">
        <w:rPr>
          <w:rFonts w:ascii="Arial" w:hAnsi="Arial" w:cs="Arial"/>
          <w:noProof/>
          <w:sz w:val="24"/>
          <w:szCs w:val="24"/>
        </w:rPr>
        <w:t>Bussadori et al. 2000, Kienle et al. 1994, Oyama and Thomas 2002)</w:t>
      </w:r>
      <w:r w:rsidRPr="007304F2">
        <w:rPr>
          <w:rFonts w:ascii="Arial" w:hAnsi="Arial" w:cs="Arial"/>
          <w:sz w:val="24"/>
          <w:szCs w:val="24"/>
        </w:rPr>
        <w:t>.  A PG greater than 50 mmHg has been</w:t>
      </w:r>
      <w:r w:rsidR="000B52AF" w:rsidRPr="007304F2">
        <w:rPr>
          <w:rFonts w:ascii="Arial" w:hAnsi="Arial" w:cs="Arial"/>
          <w:sz w:val="24"/>
          <w:szCs w:val="24"/>
        </w:rPr>
        <w:t xml:space="preserve"> previously</w:t>
      </w:r>
      <w:r w:rsidRPr="007304F2">
        <w:rPr>
          <w:rFonts w:ascii="Arial" w:hAnsi="Arial" w:cs="Arial"/>
          <w:sz w:val="24"/>
          <w:szCs w:val="24"/>
        </w:rPr>
        <w:t xml:space="preserve"> </w:t>
      </w:r>
      <w:r w:rsidR="001968F9" w:rsidRPr="007304F2">
        <w:rPr>
          <w:rFonts w:ascii="Arial" w:hAnsi="Arial" w:cs="Arial"/>
          <w:sz w:val="24"/>
          <w:szCs w:val="24"/>
        </w:rPr>
        <w:t xml:space="preserve">proposed </w:t>
      </w:r>
      <w:r w:rsidRPr="007304F2">
        <w:rPr>
          <w:rFonts w:ascii="Arial" w:hAnsi="Arial" w:cs="Arial"/>
          <w:sz w:val="24"/>
          <w:szCs w:val="24"/>
        </w:rPr>
        <w:t>as a cut-off for moderately affected dog</w:t>
      </w:r>
      <w:r w:rsidR="003B5AFA" w:rsidRPr="007304F2">
        <w:rPr>
          <w:rFonts w:ascii="Arial" w:hAnsi="Arial" w:cs="Arial"/>
          <w:sz w:val="24"/>
          <w:szCs w:val="24"/>
        </w:rPr>
        <w:t>s</w:t>
      </w:r>
      <w:r w:rsidR="00347CE0">
        <w:rPr>
          <w:rFonts w:ascii="Arial" w:hAnsi="Arial" w:cs="Arial"/>
          <w:sz w:val="24"/>
          <w:szCs w:val="24"/>
        </w:rPr>
        <w:t xml:space="preserve"> </w:t>
      </w:r>
      <w:r w:rsidR="001C3B98" w:rsidRPr="007304F2">
        <w:rPr>
          <w:rFonts w:ascii="Arial" w:hAnsi="Arial" w:cs="Arial"/>
          <w:noProof/>
          <w:sz w:val="24"/>
          <w:szCs w:val="24"/>
        </w:rPr>
        <w:t>(Bussadori et al. 2000, Oyama and Thomas 2002)</w:t>
      </w:r>
      <w:r w:rsidRPr="007304F2">
        <w:rPr>
          <w:rFonts w:ascii="Arial" w:hAnsi="Arial" w:cs="Arial"/>
          <w:sz w:val="24"/>
          <w:szCs w:val="24"/>
        </w:rPr>
        <w:t>,</w:t>
      </w:r>
      <w:r w:rsidR="000B52AF" w:rsidRPr="007304F2">
        <w:rPr>
          <w:rFonts w:ascii="Arial" w:hAnsi="Arial" w:cs="Arial"/>
          <w:sz w:val="24"/>
          <w:szCs w:val="24"/>
        </w:rPr>
        <w:t xml:space="preserve"> and based on the results of the present study, this seems appropriate.  </w:t>
      </w:r>
      <w:r w:rsidR="00A53307" w:rsidRPr="007304F2">
        <w:rPr>
          <w:rFonts w:ascii="Arial" w:hAnsi="Arial" w:cs="Arial"/>
          <w:sz w:val="24"/>
          <w:szCs w:val="24"/>
        </w:rPr>
        <w:t>Previously, i</w:t>
      </w:r>
      <w:r w:rsidR="002554F4" w:rsidRPr="007304F2">
        <w:rPr>
          <w:rFonts w:ascii="Arial" w:hAnsi="Arial" w:cs="Arial"/>
          <w:sz w:val="24"/>
          <w:szCs w:val="24"/>
        </w:rPr>
        <w:t>t</w:t>
      </w:r>
      <w:r w:rsidRPr="007304F2">
        <w:rPr>
          <w:rFonts w:ascii="Arial" w:hAnsi="Arial" w:cs="Arial"/>
          <w:sz w:val="24"/>
          <w:szCs w:val="24"/>
        </w:rPr>
        <w:t xml:space="preserve"> has generally been accepted that a </w:t>
      </w:r>
      <w:r w:rsidR="00EC4839" w:rsidRPr="007304F2">
        <w:rPr>
          <w:rFonts w:ascii="Arial" w:hAnsi="Arial" w:cs="Arial"/>
          <w:sz w:val="24"/>
          <w:szCs w:val="24"/>
        </w:rPr>
        <w:t>PG</w:t>
      </w:r>
      <w:r w:rsidRPr="007304F2">
        <w:rPr>
          <w:rFonts w:ascii="Arial" w:hAnsi="Arial" w:cs="Arial"/>
          <w:sz w:val="24"/>
          <w:szCs w:val="24"/>
        </w:rPr>
        <w:t xml:space="preserve"> greater than 80 mmHg is classified as severe</w:t>
      </w:r>
      <w:r w:rsidR="00417F93">
        <w:rPr>
          <w:rFonts w:ascii="Arial" w:hAnsi="Arial" w:cs="Arial"/>
          <w:sz w:val="24"/>
          <w:szCs w:val="24"/>
        </w:rPr>
        <w:t xml:space="preserve"> </w:t>
      </w:r>
      <w:r w:rsidR="001C3B98" w:rsidRPr="007304F2">
        <w:rPr>
          <w:rFonts w:ascii="Arial" w:hAnsi="Arial" w:cs="Arial"/>
          <w:noProof/>
          <w:sz w:val="24"/>
          <w:szCs w:val="24"/>
        </w:rPr>
        <w:t>(Kienle et al. 1994)</w:t>
      </w:r>
      <w:r w:rsidR="00DA20C8" w:rsidRPr="007304F2">
        <w:rPr>
          <w:rFonts w:ascii="Arial" w:hAnsi="Arial" w:cs="Arial"/>
          <w:sz w:val="24"/>
          <w:szCs w:val="24"/>
        </w:rPr>
        <w:t xml:space="preserve"> though clinical signs associated with SAS may not deve</w:t>
      </w:r>
      <w:r w:rsidR="003B5AFA" w:rsidRPr="007304F2">
        <w:rPr>
          <w:rFonts w:ascii="Arial" w:hAnsi="Arial" w:cs="Arial"/>
          <w:sz w:val="24"/>
          <w:szCs w:val="24"/>
        </w:rPr>
        <w:t>lop unless PG exceeds 100 mmHg</w:t>
      </w:r>
      <w:r w:rsidR="001C3B98" w:rsidRPr="007304F2">
        <w:rPr>
          <w:rFonts w:ascii="Arial" w:hAnsi="Arial" w:cs="Arial"/>
          <w:noProof/>
          <w:sz w:val="24"/>
          <w:szCs w:val="24"/>
        </w:rPr>
        <w:t>(O'grady et al. 1989, Bonagura J  1999)</w:t>
      </w:r>
      <w:r w:rsidR="00DA20C8" w:rsidRPr="007304F2">
        <w:rPr>
          <w:rFonts w:ascii="Arial" w:hAnsi="Arial" w:cs="Arial"/>
          <w:sz w:val="24"/>
          <w:szCs w:val="24"/>
        </w:rPr>
        <w:t xml:space="preserve">.  </w:t>
      </w:r>
      <w:r w:rsidR="00BE7A79" w:rsidRPr="00BE7A79">
        <w:rPr>
          <w:rFonts w:ascii="Arial" w:hAnsi="Arial" w:cs="Arial"/>
          <w:sz w:val="24"/>
          <w:szCs w:val="24"/>
        </w:rPr>
        <w:t>This study provides survival data supporting a redefined cut-off of PG&gt;130mmHg for the diagnosis of severe SAS based on a significantly lower median survival time and higher percentage of cardiac-related death.</w:t>
      </w:r>
      <w:bookmarkStart w:id="14" w:name="_Hlk37362146"/>
    </w:p>
    <w:bookmarkEnd w:id="14"/>
    <w:p w14:paraId="25494F1D" w14:textId="27D937E5" w:rsidR="00BE7A79" w:rsidRPr="00BE7A79" w:rsidRDefault="00BE7A79" w:rsidP="00BE7A79">
      <w:pPr>
        <w:spacing w:after="0" w:line="480" w:lineRule="auto"/>
        <w:ind w:firstLine="720"/>
        <w:rPr>
          <w:rFonts w:ascii="Arial" w:hAnsi="Arial" w:cs="Arial"/>
          <w:sz w:val="24"/>
          <w:szCs w:val="24"/>
        </w:rPr>
      </w:pPr>
      <w:r w:rsidRPr="00BE7A79">
        <w:rPr>
          <w:rFonts w:ascii="Arial" w:hAnsi="Arial" w:cs="Arial"/>
          <w:sz w:val="24"/>
          <w:szCs w:val="24"/>
        </w:rPr>
        <w:t xml:space="preserve">In the absence of efficacious treatment options, the primary purpose of classifying subaortic stenosis is to stratify expected outcomes and provide prognostic information for owners. Additionally, it may help to identify those patients that are at highest risk for complications (i.e., congestive heart failure, sudden death, or endocarditis) and that may benefit from potential future therapeutic interventions. </w:t>
      </w:r>
    </w:p>
    <w:p w14:paraId="52838D08" w14:textId="77777777" w:rsidR="00BE7A79" w:rsidRDefault="00BE7A79" w:rsidP="00BE7A79">
      <w:pPr>
        <w:spacing w:after="0" w:line="480" w:lineRule="auto"/>
        <w:ind w:firstLine="720"/>
        <w:rPr>
          <w:rFonts w:ascii="Arial" w:hAnsi="Arial" w:cs="Arial"/>
          <w:sz w:val="24"/>
          <w:szCs w:val="24"/>
        </w:rPr>
      </w:pPr>
      <w:r w:rsidRPr="00BE7A79">
        <w:rPr>
          <w:rFonts w:ascii="Arial" w:hAnsi="Arial" w:cs="Arial"/>
          <w:sz w:val="24"/>
          <w:szCs w:val="24"/>
        </w:rPr>
        <w:t>A previous study showed dogs with a PG at diagnosis between 80-133 mmHg have markedly improved median survival times compared to dogs with a PG &gt;133 mmHg (8.3 versus 2.8 years). This suggests an excessively broad disease spectrum within the severe category if defined as a PG &gt; 80mmHg, a finding corroborated by the current study. This serves as an impetus for the proposed reclassification of disease severity.</w:t>
      </w:r>
    </w:p>
    <w:p w14:paraId="3FD22136" w14:textId="0FAF4F0F" w:rsidR="00621727" w:rsidRPr="007304F2" w:rsidRDefault="00091724" w:rsidP="00BE7A79">
      <w:pPr>
        <w:spacing w:after="0" w:line="480" w:lineRule="auto"/>
        <w:ind w:firstLine="720"/>
        <w:rPr>
          <w:rFonts w:ascii="Arial" w:hAnsi="Arial" w:cs="Arial"/>
          <w:sz w:val="24"/>
          <w:szCs w:val="24"/>
        </w:rPr>
      </w:pPr>
      <w:r w:rsidRPr="007304F2">
        <w:rPr>
          <w:rFonts w:ascii="Arial" w:hAnsi="Arial" w:cs="Arial"/>
          <w:sz w:val="24"/>
          <w:szCs w:val="24"/>
        </w:rPr>
        <w:lastRenderedPageBreak/>
        <w:t>Multiple studies have demonstrated that s</w:t>
      </w:r>
      <w:r w:rsidR="00C335BD" w:rsidRPr="007304F2">
        <w:rPr>
          <w:rFonts w:ascii="Arial" w:hAnsi="Arial" w:cs="Arial"/>
          <w:sz w:val="24"/>
          <w:szCs w:val="24"/>
        </w:rPr>
        <w:t xml:space="preserve">everely affected dogs </w:t>
      </w:r>
      <w:r w:rsidR="00264EAA">
        <w:rPr>
          <w:rFonts w:ascii="Arial" w:hAnsi="Arial" w:cs="Arial"/>
          <w:sz w:val="24"/>
          <w:szCs w:val="24"/>
        </w:rPr>
        <w:t>are more likely</w:t>
      </w:r>
      <w:r w:rsidR="00347CE0">
        <w:rPr>
          <w:rFonts w:ascii="Arial" w:hAnsi="Arial" w:cs="Arial"/>
          <w:sz w:val="24"/>
          <w:szCs w:val="24"/>
        </w:rPr>
        <w:t xml:space="preserve"> </w:t>
      </w:r>
      <w:r w:rsidRPr="007304F2">
        <w:rPr>
          <w:rFonts w:ascii="Arial" w:hAnsi="Arial" w:cs="Arial"/>
          <w:sz w:val="24"/>
          <w:szCs w:val="24"/>
        </w:rPr>
        <w:t>to experience cardiac</w:t>
      </w:r>
      <w:r w:rsidR="00264EAA">
        <w:rPr>
          <w:rFonts w:ascii="Arial" w:hAnsi="Arial" w:cs="Arial"/>
          <w:sz w:val="24"/>
          <w:szCs w:val="24"/>
        </w:rPr>
        <w:t>-</w:t>
      </w:r>
      <w:r w:rsidRPr="007304F2">
        <w:rPr>
          <w:rFonts w:ascii="Arial" w:hAnsi="Arial" w:cs="Arial"/>
          <w:sz w:val="24"/>
          <w:szCs w:val="24"/>
        </w:rPr>
        <w:t xml:space="preserve">related death at an </w:t>
      </w:r>
      <w:r w:rsidR="00FD3B38" w:rsidRPr="007304F2">
        <w:rPr>
          <w:rFonts w:ascii="Arial" w:hAnsi="Arial" w:cs="Arial"/>
          <w:sz w:val="24"/>
          <w:szCs w:val="24"/>
        </w:rPr>
        <w:t>early</w:t>
      </w:r>
      <w:r w:rsidRPr="007304F2">
        <w:rPr>
          <w:rFonts w:ascii="Arial" w:hAnsi="Arial" w:cs="Arial"/>
          <w:sz w:val="24"/>
          <w:szCs w:val="24"/>
        </w:rPr>
        <w:t xml:space="preserve"> age </w:t>
      </w:r>
      <w:r w:rsidRPr="007304F2">
        <w:rPr>
          <w:rFonts w:ascii="Arial" w:hAnsi="Arial" w:cs="Arial"/>
          <w:noProof/>
          <w:sz w:val="24"/>
          <w:szCs w:val="24"/>
        </w:rPr>
        <w:t>(Kienle et al. 1994, Meurs et al. 2005, Orton et al. 2000, Eason et al. 2014)</w:t>
      </w:r>
      <w:r w:rsidRPr="007304F2">
        <w:rPr>
          <w:rFonts w:ascii="Arial" w:hAnsi="Arial" w:cs="Arial"/>
          <w:sz w:val="24"/>
          <w:szCs w:val="24"/>
        </w:rPr>
        <w:t xml:space="preserve">.  </w:t>
      </w:r>
      <w:r w:rsidR="00617C0F" w:rsidRPr="007304F2">
        <w:rPr>
          <w:rFonts w:ascii="Arial" w:hAnsi="Arial" w:cs="Arial"/>
          <w:sz w:val="24"/>
          <w:szCs w:val="24"/>
        </w:rPr>
        <w:t>The s</w:t>
      </w:r>
      <w:r w:rsidRPr="007304F2">
        <w:rPr>
          <w:rFonts w:ascii="Arial" w:hAnsi="Arial" w:cs="Arial"/>
          <w:sz w:val="24"/>
          <w:szCs w:val="24"/>
        </w:rPr>
        <w:t>urvival times</w:t>
      </w:r>
      <w:r w:rsidR="00617C0F" w:rsidRPr="007304F2">
        <w:rPr>
          <w:rFonts w:ascii="Arial" w:hAnsi="Arial" w:cs="Arial"/>
          <w:sz w:val="24"/>
          <w:szCs w:val="24"/>
        </w:rPr>
        <w:t xml:space="preserve"> in this study,</w:t>
      </w:r>
      <w:r w:rsidRPr="007304F2">
        <w:rPr>
          <w:rFonts w:ascii="Arial" w:hAnsi="Arial" w:cs="Arial"/>
          <w:sz w:val="24"/>
          <w:szCs w:val="24"/>
        </w:rPr>
        <w:t xml:space="preserve"> </w:t>
      </w:r>
      <w:r w:rsidR="004921A8" w:rsidRPr="007304F2">
        <w:rPr>
          <w:rFonts w:ascii="Arial" w:hAnsi="Arial" w:cs="Arial"/>
          <w:sz w:val="24"/>
          <w:szCs w:val="24"/>
        </w:rPr>
        <w:t xml:space="preserve">using a cut-off PG of 130 mmHg </w:t>
      </w:r>
      <w:r w:rsidRPr="007304F2">
        <w:rPr>
          <w:rFonts w:ascii="Arial" w:hAnsi="Arial" w:cs="Arial"/>
          <w:sz w:val="24"/>
          <w:szCs w:val="24"/>
        </w:rPr>
        <w:t>(3.0 years all-cause and 4.7 years cardiac-cause mortality)</w:t>
      </w:r>
      <w:r w:rsidR="00617C0F" w:rsidRPr="007304F2">
        <w:rPr>
          <w:rFonts w:ascii="Arial" w:hAnsi="Arial" w:cs="Arial"/>
          <w:sz w:val="24"/>
          <w:szCs w:val="24"/>
        </w:rPr>
        <w:t>,</w:t>
      </w:r>
      <w:r w:rsidRPr="007304F2">
        <w:rPr>
          <w:rFonts w:ascii="Arial" w:hAnsi="Arial" w:cs="Arial"/>
          <w:sz w:val="24"/>
          <w:szCs w:val="24"/>
        </w:rPr>
        <w:t xml:space="preserve"> are similar to those previously reported</w:t>
      </w:r>
      <w:r w:rsidR="006C40DF" w:rsidRPr="007304F2">
        <w:rPr>
          <w:rFonts w:ascii="Arial" w:hAnsi="Arial" w:cs="Arial"/>
          <w:sz w:val="24"/>
          <w:szCs w:val="24"/>
        </w:rPr>
        <w:t xml:space="preserve"> (4.7 years)</w:t>
      </w:r>
      <w:r w:rsidRPr="007304F2">
        <w:rPr>
          <w:rFonts w:ascii="Arial" w:hAnsi="Arial" w:cs="Arial"/>
          <w:sz w:val="24"/>
          <w:szCs w:val="24"/>
        </w:rPr>
        <w:t xml:space="preserve"> using 80 mmHg as the criteria for severe</w:t>
      </w:r>
      <w:r w:rsidR="006C40DF" w:rsidRPr="007304F2">
        <w:rPr>
          <w:rFonts w:ascii="Arial" w:hAnsi="Arial" w:cs="Arial"/>
          <w:sz w:val="24"/>
          <w:szCs w:val="24"/>
        </w:rPr>
        <w:t xml:space="preserve"> disease even when balloon valvuloplasty is considered</w:t>
      </w:r>
      <w:r w:rsidR="006C40DF" w:rsidRPr="007304F2">
        <w:rPr>
          <w:rFonts w:ascii="Arial" w:hAnsi="Arial" w:cs="Arial"/>
          <w:noProof/>
          <w:sz w:val="24"/>
          <w:szCs w:val="24"/>
        </w:rPr>
        <w:t>(Meurs et al. 2005</w:t>
      </w:r>
      <w:r w:rsidR="00347CE0">
        <w:rPr>
          <w:rFonts w:ascii="Arial" w:hAnsi="Arial" w:cs="Arial"/>
          <w:noProof/>
          <w:sz w:val="24"/>
          <w:szCs w:val="24"/>
        </w:rPr>
        <w:t>).</w:t>
      </w:r>
    </w:p>
    <w:p w14:paraId="322B6FD4" w14:textId="77FC0499" w:rsidR="0093353A" w:rsidRPr="007304F2" w:rsidRDefault="00BE7A79" w:rsidP="0093353A">
      <w:pPr>
        <w:spacing w:after="0" w:line="480" w:lineRule="auto"/>
        <w:ind w:firstLine="720"/>
        <w:rPr>
          <w:rFonts w:ascii="Arial" w:hAnsi="Arial" w:cs="Arial"/>
          <w:sz w:val="24"/>
          <w:szCs w:val="24"/>
        </w:rPr>
      </w:pPr>
      <w:bookmarkStart w:id="15" w:name="_Hlk37210147"/>
      <w:r w:rsidRPr="00BE7A79">
        <w:rPr>
          <w:rFonts w:ascii="Arial" w:hAnsi="Arial" w:cs="Arial"/>
          <w:sz w:val="24"/>
          <w:szCs w:val="24"/>
        </w:rPr>
        <w:t>Sudden death is common in severely affected dogs. The</w:t>
      </w:r>
      <w:r w:rsidR="00264EAA">
        <w:rPr>
          <w:rFonts w:ascii="Arial" w:hAnsi="Arial" w:cs="Arial"/>
          <w:sz w:val="24"/>
          <w:szCs w:val="24"/>
        </w:rPr>
        <w:t xml:space="preserve"> underlying abnormalities have</w:t>
      </w:r>
      <w:r w:rsidRPr="00BE7A79">
        <w:rPr>
          <w:rFonts w:ascii="Arial" w:hAnsi="Arial" w:cs="Arial"/>
          <w:sz w:val="24"/>
          <w:szCs w:val="24"/>
        </w:rPr>
        <w:t xml:space="preserve"> not been determined although myocardial ischemia with secondary fatal ventricular arrhythmias is </w:t>
      </w:r>
      <w:r w:rsidR="00EF1807">
        <w:rPr>
          <w:rFonts w:ascii="Arial" w:hAnsi="Arial" w:cs="Arial"/>
          <w:sz w:val="24"/>
          <w:szCs w:val="24"/>
        </w:rPr>
        <w:t>presumed</w:t>
      </w:r>
      <w:r w:rsidRPr="00BE7A79">
        <w:rPr>
          <w:rFonts w:ascii="Arial" w:hAnsi="Arial" w:cs="Arial"/>
          <w:sz w:val="24"/>
          <w:szCs w:val="24"/>
        </w:rPr>
        <w:t xml:space="preserve"> to be the most </w:t>
      </w:r>
      <w:r w:rsidR="00264EAA">
        <w:rPr>
          <w:rFonts w:ascii="Arial" w:hAnsi="Arial" w:cs="Arial"/>
          <w:sz w:val="24"/>
          <w:szCs w:val="24"/>
        </w:rPr>
        <w:t xml:space="preserve">likely </w:t>
      </w:r>
      <w:r w:rsidRPr="00BE7A79">
        <w:rPr>
          <w:rFonts w:ascii="Arial" w:hAnsi="Arial" w:cs="Arial"/>
          <w:sz w:val="24"/>
          <w:szCs w:val="24"/>
        </w:rPr>
        <w:t>mechanism</w:t>
      </w:r>
      <w:r w:rsidR="00417F93">
        <w:rPr>
          <w:rFonts w:ascii="Arial" w:hAnsi="Arial" w:cs="Arial"/>
          <w:sz w:val="24"/>
          <w:szCs w:val="24"/>
        </w:rPr>
        <w:t xml:space="preserve"> </w:t>
      </w:r>
      <w:bookmarkEnd w:id="15"/>
      <w:r w:rsidR="00D239D8" w:rsidRPr="007304F2">
        <w:rPr>
          <w:rFonts w:ascii="Arial" w:hAnsi="Arial" w:cs="Arial"/>
          <w:noProof/>
          <w:sz w:val="24"/>
          <w:szCs w:val="24"/>
        </w:rPr>
        <w:t>(Kienle et al. 1994, O'grady et al. 1989)</w:t>
      </w:r>
      <w:r w:rsidR="00647B3A" w:rsidRPr="007304F2">
        <w:rPr>
          <w:rFonts w:ascii="Arial" w:hAnsi="Arial" w:cs="Arial"/>
          <w:sz w:val="24"/>
          <w:szCs w:val="24"/>
        </w:rPr>
        <w:t xml:space="preserve">.  </w:t>
      </w:r>
      <w:bookmarkStart w:id="16" w:name="_Hlk37210765"/>
      <w:r w:rsidR="00CD149D" w:rsidRPr="007304F2">
        <w:rPr>
          <w:rFonts w:ascii="Arial" w:hAnsi="Arial" w:cs="Arial"/>
          <w:sz w:val="24"/>
          <w:szCs w:val="24"/>
        </w:rPr>
        <w:t xml:space="preserve">However, </w:t>
      </w:r>
      <w:r w:rsidR="00617C0F" w:rsidRPr="007304F2">
        <w:rPr>
          <w:rFonts w:ascii="Arial" w:hAnsi="Arial" w:cs="Arial"/>
          <w:sz w:val="24"/>
          <w:szCs w:val="24"/>
        </w:rPr>
        <w:t xml:space="preserve">arrhythmias may be intermittent making detection difficult, and thus </w:t>
      </w:r>
      <w:r w:rsidR="00CD149D" w:rsidRPr="007304F2">
        <w:rPr>
          <w:rFonts w:ascii="Arial" w:hAnsi="Arial" w:cs="Arial"/>
          <w:sz w:val="24"/>
          <w:szCs w:val="24"/>
        </w:rPr>
        <w:t xml:space="preserve">the best methods of monitoring or even predicting </w:t>
      </w:r>
      <w:r w:rsidR="00617C0F" w:rsidRPr="007304F2">
        <w:rPr>
          <w:rFonts w:ascii="Arial" w:hAnsi="Arial" w:cs="Arial"/>
          <w:sz w:val="24"/>
          <w:szCs w:val="24"/>
        </w:rPr>
        <w:t>them</w:t>
      </w:r>
      <w:r w:rsidR="00CD149D" w:rsidRPr="007304F2">
        <w:rPr>
          <w:rFonts w:ascii="Arial" w:hAnsi="Arial" w:cs="Arial"/>
          <w:sz w:val="24"/>
          <w:szCs w:val="24"/>
        </w:rPr>
        <w:t xml:space="preserve"> have not been identified. </w:t>
      </w:r>
      <w:bookmarkEnd w:id="16"/>
      <w:r w:rsidR="00CD149D" w:rsidRPr="007304F2">
        <w:rPr>
          <w:rFonts w:ascii="Arial" w:hAnsi="Arial" w:cs="Arial"/>
          <w:sz w:val="24"/>
          <w:szCs w:val="24"/>
        </w:rPr>
        <w:t xml:space="preserve"> Further, m</w:t>
      </w:r>
      <w:r w:rsidR="004921A8" w:rsidRPr="007304F2">
        <w:rPr>
          <w:rFonts w:ascii="Arial" w:hAnsi="Arial" w:cs="Arial"/>
          <w:sz w:val="24"/>
          <w:szCs w:val="24"/>
        </w:rPr>
        <w:t xml:space="preserve">any </w:t>
      </w:r>
      <w:r w:rsidR="00CD149D" w:rsidRPr="007304F2">
        <w:rPr>
          <w:rFonts w:ascii="Arial" w:hAnsi="Arial" w:cs="Arial"/>
          <w:sz w:val="24"/>
          <w:szCs w:val="24"/>
        </w:rPr>
        <w:t xml:space="preserve">dogs </w:t>
      </w:r>
      <w:r w:rsidR="004921A8" w:rsidRPr="007304F2">
        <w:rPr>
          <w:rFonts w:ascii="Arial" w:hAnsi="Arial" w:cs="Arial"/>
          <w:sz w:val="24"/>
          <w:szCs w:val="24"/>
        </w:rPr>
        <w:t>will have a normal in-hospital ECG</w:t>
      </w:r>
      <w:r w:rsidR="00CD149D" w:rsidRPr="007304F2">
        <w:rPr>
          <w:rFonts w:ascii="Arial" w:hAnsi="Arial" w:cs="Arial"/>
          <w:sz w:val="24"/>
          <w:szCs w:val="24"/>
        </w:rPr>
        <w:t>, and follow-up examinations by</w:t>
      </w:r>
      <w:r w:rsidR="00621727" w:rsidRPr="007304F2">
        <w:rPr>
          <w:rFonts w:ascii="Arial" w:hAnsi="Arial" w:cs="Arial"/>
          <w:sz w:val="24"/>
          <w:szCs w:val="24"/>
        </w:rPr>
        <w:t xml:space="preserve"> a cardiologist</w:t>
      </w:r>
      <w:r w:rsidR="00647B3A" w:rsidRPr="007304F2">
        <w:rPr>
          <w:rFonts w:ascii="Arial" w:hAnsi="Arial" w:cs="Arial"/>
          <w:sz w:val="24"/>
          <w:szCs w:val="24"/>
        </w:rPr>
        <w:t xml:space="preserve"> </w:t>
      </w:r>
      <w:r w:rsidR="00CD149D" w:rsidRPr="007304F2">
        <w:rPr>
          <w:rFonts w:ascii="Arial" w:hAnsi="Arial" w:cs="Arial"/>
          <w:sz w:val="24"/>
          <w:szCs w:val="24"/>
        </w:rPr>
        <w:t>may be infrequent</w:t>
      </w:r>
      <w:r w:rsidR="00417F93">
        <w:rPr>
          <w:rFonts w:ascii="Arial" w:hAnsi="Arial" w:cs="Arial"/>
          <w:sz w:val="24"/>
          <w:szCs w:val="24"/>
        </w:rPr>
        <w:t xml:space="preserve"> </w:t>
      </w:r>
      <w:r w:rsidR="00647B3A" w:rsidRPr="007304F2">
        <w:rPr>
          <w:rFonts w:ascii="Arial" w:hAnsi="Arial" w:cs="Arial"/>
          <w:noProof/>
          <w:sz w:val="24"/>
          <w:szCs w:val="24"/>
        </w:rPr>
        <w:t>(O'grady et al. 1989)</w:t>
      </w:r>
      <w:r w:rsidR="00647B3A" w:rsidRPr="007304F2">
        <w:rPr>
          <w:rFonts w:ascii="Arial" w:hAnsi="Arial" w:cs="Arial"/>
          <w:sz w:val="24"/>
          <w:szCs w:val="24"/>
        </w:rPr>
        <w:t xml:space="preserve">. </w:t>
      </w:r>
      <w:r w:rsidR="00CD149D" w:rsidRPr="007304F2">
        <w:rPr>
          <w:rFonts w:ascii="Arial" w:hAnsi="Arial" w:cs="Arial"/>
          <w:sz w:val="24"/>
          <w:szCs w:val="24"/>
        </w:rPr>
        <w:t xml:space="preserve">The </w:t>
      </w:r>
      <w:r w:rsidR="00647B3A" w:rsidRPr="007304F2">
        <w:rPr>
          <w:rFonts w:ascii="Arial" w:hAnsi="Arial" w:cs="Arial"/>
          <w:sz w:val="24"/>
          <w:szCs w:val="24"/>
        </w:rPr>
        <w:t>presence of S-T segment changes on resting ECG has not been shown to correlate with PG, age, heart rate, or number of ventricular premature complexes (VPCs) on 24-hour ambulatory ECG</w:t>
      </w:r>
      <w:r w:rsidR="007304F2">
        <w:rPr>
          <w:rFonts w:ascii="Arial" w:hAnsi="Arial" w:cs="Arial"/>
          <w:sz w:val="24"/>
          <w:szCs w:val="24"/>
        </w:rPr>
        <w:t xml:space="preserve"> </w:t>
      </w:r>
      <w:r w:rsidR="00647B3A" w:rsidRPr="007304F2">
        <w:rPr>
          <w:rFonts w:ascii="Arial" w:hAnsi="Arial" w:cs="Arial"/>
          <w:noProof/>
          <w:sz w:val="24"/>
          <w:szCs w:val="24"/>
        </w:rPr>
        <w:t>(Davainis, Meurs and Wright 2004)</w:t>
      </w:r>
      <w:r w:rsidR="00647B3A" w:rsidRPr="007304F2">
        <w:rPr>
          <w:rFonts w:ascii="Arial" w:hAnsi="Arial" w:cs="Arial"/>
          <w:sz w:val="24"/>
          <w:szCs w:val="24"/>
        </w:rPr>
        <w:t>.  P</w:t>
      </w:r>
      <w:r w:rsidR="00902BA7" w:rsidRPr="007304F2">
        <w:rPr>
          <w:rFonts w:ascii="Arial" w:hAnsi="Arial" w:cs="Arial"/>
          <w:sz w:val="24"/>
          <w:szCs w:val="24"/>
        </w:rPr>
        <w:t xml:space="preserve">olymorphic ventricular tachycardia leading to ventricular fibrillation </w:t>
      </w:r>
      <w:r w:rsidR="00CD149D" w:rsidRPr="007304F2">
        <w:rPr>
          <w:rFonts w:ascii="Arial" w:hAnsi="Arial" w:cs="Arial"/>
          <w:sz w:val="24"/>
          <w:szCs w:val="24"/>
        </w:rPr>
        <w:t>was</w:t>
      </w:r>
      <w:r w:rsidR="00902BA7" w:rsidRPr="007304F2">
        <w:rPr>
          <w:rFonts w:ascii="Arial" w:hAnsi="Arial" w:cs="Arial"/>
          <w:sz w:val="24"/>
          <w:szCs w:val="24"/>
        </w:rPr>
        <w:t xml:space="preserve"> shown </w:t>
      </w:r>
      <w:r w:rsidR="0093353A" w:rsidRPr="007304F2">
        <w:rPr>
          <w:rFonts w:ascii="Arial" w:hAnsi="Arial" w:cs="Arial"/>
          <w:sz w:val="24"/>
          <w:szCs w:val="24"/>
        </w:rPr>
        <w:t xml:space="preserve">during </w:t>
      </w:r>
      <w:r w:rsidR="00902BA7" w:rsidRPr="007304F2">
        <w:rPr>
          <w:rFonts w:ascii="Arial" w:hAnsi="Arial" w:cs="Arial"/>
          <w:sz w:val="24"/>
          <w:szCs w:val="24"/>
        </w:rPr>
        <w:t>24</w:t>
      </w:r>
      <w:r w:rsidR="00417F93">
        <w:rPr>
          <w:rFonts w:ascii="Arial" w:hAnsi="Arial" w:cs="Arial"/>
          <w:sz w:val="24"/>
          <w:szCs w:val="24"/>
        </w:rPr>
        <w:t>-</w:t>
      </w:r>
      <w:r w:rsidR="00902BA7" w:rsidRPr="007304F2">
        <w:rPr>
          <w:rFonts w:ascii="Arial" w:hAnsi="Arial" w:cs="Arial"/>
          <w:sz w:val="24"/>
          <w:szCs w:val="24"/>
        </w:rPr>
        <w:t>hour ambulatory ECG</w:t>
      </w:r>
      <w:r w:rsidR="00647B3A" w:rsidRPr="007304F2">
        <w:rPr>
          <w:rFonts w:ascii="Arial" w:hAnsi="Arial" w:cs="Arial"/>
          <w:sz w:val="24"/>
          <w:szCs w:val="24"/>
        </w:rPr>
        <w:t xml:space="preserve"> in a dog with severe SAS and atrial</w:t>
      </w:r>
      <w:r w:rsidR="00933737" w:rsidRPr="007304F2">
        <w:rPr>
          <w:rFonts w:ascii="Arial" w:hAnsi="Arial" w:cs="Arial"/>
          <w:sz w:val="24"/>
          <w:szCs w:val="24"/>
        </w:rPr>
        <w:t xml:space="preserve"> </w:t>
      </w:r>
      <w:r w:rsidR="00647B3A" w:rsidRPr="007304F2">
        <w:rPr>
          <w:rFonts w:ascii="Arial" w:hAnsi="Arial" w:cs="Arial"/>
          <w:sz w:val="24"/>
          <w:szCs w:val="24"/>
        </w:rPr>
        <w:t>fibrillation</w:t>
      </w:r>
      <w:r w:rsidR="007304F2">
        <w:rPr>
          <w:rFonts w:ascii="Arial" w:hAnsi="Arial" w:cs="Arial"/>
          <w:sz w:val="24"/>
          <w:szCs w:val="24"/>
        </w:rPr>
        <w:t xml:space="preserve"> </w:t>
      </w:r>
      <w:r w:rsidR="003B2203" w:rsidRPr="007304F2">
        <w:rPr>
          <w:rFonts w:ascii="Arial" w:hAnsi="Arial" w:cs="Arial"/>
          <w:noProof/>
          <w:sz w:val="24"/>
          <w:szCs w:val="24"/>
        </w:rPr>
        <w:t>(Gunasekaran and Sanders 2017)</w:t>
      </w:r>
      <w:r w:rsidR="0093353A" w:rsidRPr="007304F2">
        <w:rPr>
          <w:rFonts w:ascii="Arial" w:hAnsi="Arial" w:cs="Arial"/>
          <w:sz w:val="24"/>
          <w:szCs w:val="24"/>
        </w:rPr>
        <w:t xml:space="preserve">.  </w:t>
      </w:r>
      <w:r w:rsidR="00933737" w:rsidRPr="007304F2">
        <w:rPr>
          <w:rFonts w:ascii="Arial" w:hAnsi="Arial" w:cs="Arial"/>
          <w:sz w:val="24"/>
          <w:szCs w:val="24"/>
        </w:rPr>
        <w:t>Altered coronary artery flow and pathologic changes to coronary arteries reducing luminal diameter have been documented in naturally occurring SAS</w:t>
      </w:r>
      <w:r w:rsidR="00417F93">
        <w:rPr>
          <w:rFonts w:ascii="Arial" w:hAnsi="Arial" w:cs="Arial"/>
          <w:sz w:val="24"/>
          <w:szCs w:val="24"/>
        </w:rPr>
        <w:t xml:space="preserve"> </w:t>
      </w:r>
      <w:r w:rsidR="00B543FF" w:rsidRPr="007304F2">
        <w:rPr>
          <w:rFonts w:ascii="Arial" w:hAnsi="Arial" w:cs="Arial"/>
          <w:noProof/>
          <w:sz w:val="24"/>
          <w:szCs w:val="24"/>
        </w:rPr>
        <w:t>(Flickinger and Patterson 1967, Pyle et al. 1973)</w:t>
      </w:r>
      <w:r w:rsidR="00CD149D" w:rsidRPr="007304F2">
        <w:rPr>
          <w:rFonts w:ascii="Arial" w:hAnsi="Arial" w:cs="Arial"/>
          <w:sz w:val="24"/>
          <w:szCs w:val="24"/>
        </w:rPr>
        <w:t>.  I</w:t>
      </w:r>
      <w:r w:rsidR="00B543FF" w:rsidRPr="007304F2">
        <w:rPr>
          <w:rFonts w:ascii="Arial" w:hAnsi="Arial" w:cs="Arial"/>
          <w:sz w:val="24"/>
          <w:szCs w:val="24"/>
        </w:rPr>
        <w:t>n experimental models, an increase in myocardial oxygen demand due to left ventricular hypertrophy</w:t>
      </w:r>
      <w:r w:rsidR="00CD149D" w:rsidRPr="007304F2">
        <w:rPr>
          <w:rFonts w:ascii="Arial" w:hAnsi="Arial" w:cs="Arial"/>
          <w:sz w:val="24"/>
          <w:szCs w:val="24"/>
        </w:rPr>
        <w:t xml:space="preserve"> was demonstrated </w:t>
      </w:r>
      <w:r w:rsidR="00B543FF" w:rsidRPr="007304F2">
        <w:rPr>
          <w:rFonts w:ascii="Arial" w:hAnsi="Arial" w:cs="Arial"/>
          <w:noProof/>
          <w:sz w:val="24"/>
          <w:szCs w:val="24"/>
        </w:rPr>
        <w:t>(Bache and Dai 1990)</w:t>
      </w:r>
      <w:r w:rsidR="00B543FF" w:rsidRPr="007304F2">
        <w:rPr>
          <w:rFonts w:ascii="Arial" w:hAnsi="Arial" w:cs="Arial"/>
          <w:sz w:val="24"/>
          <w:szCs w:val="24"/>
        </w:rPr>
        <w:t xml:space="preserve">.  These </w:t>
      </w:r>
      <w:r w:rsidR="00CD149D" w:rsidRPr="007304F2">
        <w:rPr>
          <w:rFonts w:ascii="Arial" w:hAnsi="Arial" w:cs="Arial"/>
          <w:sz w:val="24"/>
          <w:szCs w:val="24"/>
        </w:rPr>
        <w:t>alterations</w:t>
      </w:r>
      <w:r w:rsidR="00B543FF" w:rsidRPr="007304F2">
        <w:rPr>
          <w:rFonts w:ascii="Arial" w:hAnsi="Arial" w:cs="Arial"/>
          <w:sz w:val="24"/>
          <w:szCs w:val="24"/>
        </w:rPr>
        <w:t xml:space="preserve"> are likely to lead to myocardial ischemia and arrhythmias, </w:t>
      </w:r>
      <w:r w:rsidR="00B543FF" w:rsidRPr="007304F2">
        <w:rPr>
          <w:rFonts w:ascii="Arial" w:hAnsi="Arial" w:cs="Arial"/>
          <w:sz w:val="24"/>
          <w:szCs w:val="24"/>
        </w:rPr>
        <w:lastRenderedPageBreak/>
        <w:t>though t</w:t>
      </w:r>
      <w:r w:rsidR="0093353A" w:rsidRPr="007304F2">
        <w:rPr>
          <w:rFonts w:ascii="Arial" w:hAnsi="Arial" w:cs="Arial"/>
          <w:sz w:val="24"/>
          <w:szCs w:val="24"/>
        </w:rPr>
        <w:t>his may not be the mechanism</w:t>
      </w:r>
      <w:r w:rsidR="00B543FF" w:rsidRPr="007304F2">
        <w:rPr>
          <w:rFonts w:ascii="Arial" w:hAnsi="Arial" w:cs="Arial"/>
          <w:sz w:val="24"/>
          <w:szCs w:val="24"/>
        </w:rPr>
        <w:t xml:space="preserve"> of sudden death</w:t>
      </w:r>
      <w:r w:rsidR="0093353A" w:rsidRPr="007304F2">
        <w:rPr>
          <w:rFonts w:ascii="Arial" w:hAnsi="Arial" w:cs="Arial"/>
          <w:sz w:val="24"/>
          <w:szCs w:val="24"/>
        </w:rPr>
        <w:t xml:space="preserve"> in all cases.</w:t>
      </w:r>
      <w:r w:rsidR="0018310E" w:rsidRPr="007304F2">
        <w:rPr>
          <w:rFonts w:ascii="Arial" w:hAnsi="Arial" w:cs="Arial"/>
          <w:sz w:val="24"/>
          <w:szCs w:val="24"/>
        </w:rPr>
        <w:t xml:space="preserve">  Ambulatory ECG data was not available for the dogs in the present study</w:t>
      </w:r>
      <w:r w:rsidR="00B543FF" w:rsidRPr="007304F2">
        <w:rPr>
          <w:rFonts w:ascii="Arial" w:hAnsi="Arial" w:cs="Arial"/>
          <w:sz w:val="24"/>
          <w:szCs w:val="24"/>
        </w:rPr>
        <w:t xml:space="preserve"> and it is the authors’ opinion that this diagnostic test is likely underutilized with this disease.</w:t>
      </w:r>
      <w:r w:rsidR="0018310E" w:rsidRPr="007304F2">
        <w:rPr>
          <w:rFonts w:ascii="Arial" w:hAnsi="Arial" w:cs="Arial"/>
          <w:sz w:val="24"/>
          <w:szCs w:val="24"/>
        </w:rPr>
        <w:t xml:space="preserve"> C</w:t>
      </w:r>
      <w:r w:rsidR="0093353A" w:rsidRPr="007304F2">
        <w:rPr>
          <w:rFonts w:ascii="Arial" w:hAnsi="Arial" w:cs="Arial"/>
          <w:sz w:val="24"/>
          <w:szCs w:val="24"/>
        </w:rPr>
        <w:t xml:space="preserve">ompiled ambulatory ECG </w:t>
      </w:r>
      <w:r w:rsidR="00647B3A" w:rsidRPr="007304F2">
        <w:rPr>
          <w:rFonts w:ascii="Arial" w:hAnsi="Arial" w:cs="Arial"/>
          <w:sz w:val="24"/>
          <w:szCs w:val="24"/>
        </w:rPr>
        <w:t>data</w:t>
      </w:r>
      <w:r w:rsidR="0093353A" w:rsidRPr="007304F2">
        <w:rPr>
          <w:rFonts w:ascii="Arial" w:hAnsi="Arial" w:cs="Arial"/>
          <w:sz w:val="24"/>
          <w:szCs w:val="24"/>
        </w:rPr>
        <w:t xml:space="preserve"> from </w:t>
      </w:r>
      <w:r w:rsidR="00D15781" w:rsidRPr="007304F2">
        <w:rPr>
          <w:rFonts w:ascii="Arial" w:hAnsi="Arial" w:cs="Arial"/>
          <w:sz w:val="24"/>
          <w:szCs w:val="24"/>
        </w:rPr>
        <w:t>cases of SAS</w:t>
      </w:r>
      <w:r w:rsidR="0093353A" w:rsidRPr="007304F2">
        <w:rPr>
          <w:rFonts w:ascii="Arial" w:hAnsi="Arial" w:cs="Arial"/>
          <w:sz w:val="24"/>
          <w:szCs w:val="24"/>
        </w:rPr>
        <w:t xml:space="preserve"> </w:t>
      </w:r>
      <w:r w:rsidR="0018310E" w:rsidRPr="007304F2">
        <w:rPr>
          <w:rFonts w:ascii="Arial" w:hAnsi="Arial" w:cs="Arial"/>
          <w:sz w:val="24"/>
          <w:szCs w:val="24"/>
        </w:rPr>
        <w:t xml:space="preserve">would </w:t>
      </w:r>
      <w:r w:rsidR="0093353A" w:rsidRPr="007304F2">
        <w:rPr>
          <w:rFonts w:ascii="Arial" w:hAnsi="Arial" w:cs="Arial"/>
          <w:sz w:val="24"/>
          <w:szCs w:val="24"/>
        </w:rPr>
        <w:t>better quantify the type and frequency of arrhythmia</w:t>
      </w:r>
      <w:r w:rsidR="0018310E" w:rsidRPr="007304F2">
        <w:rPr>
          <w:rFonts w:ascii="Arial" w:hAnsi="Arial" w:cs="Arial"/>
          <w:sz w:val="24"/>
          <w:szCs w:val="24"/>
        </w:rPr>
        <w:t xml:space="preserve"> </w:t>
      </w:r>
      <w:r w:rsidR="00B543FF" w:rsidRPr="007304F2">
        <w:rPr>
          <w:rFonts w:ascii="Arial" w:hAnsi="Arial" w:cs="Arial"/>
          <w:sz w:val="24"/>
          <w:szCs w:val="24"/>
        </w:rPr>
        <w:t>if present, and combined with other diagnostic data, may</w:t>
      </w:r>
      <w:r w:rsidR="00D15781" w:rsidRPr="007304F2">
        <w:rPr>
          <w:rFonts w:ascii="Arial" w:hAnsi="Arial" w:cs="Arial"/>
          <w:sz w:val="24"/>
          <w:szCs w:val="24"/>
        </w:rPr>
        <w:t xml:space="preserve"> help identify patients at higher risk of sudden death.</w:t>
      </w:r>
    </w:p>
    <w:p w14:paraId="16ED643B" w14:textId="7050AA25" w:rsidR="0093353A" w:rsidRPr="007304F2" w:rsidRDefault="00760E7B" w:rsidP="0093353A">
      <w:pPr>
        <w:spacing w:after="0" w:line="480" w:lineRule="auto"/>
        <w:ind w:firstLine="720"/>
        <w:rPr>
          <w:rFonts w:ascii="Arial" w:hAnsi="Arial" w:cs="Arial"/>
          <w:sz w:val="24"/>
          <w:szCs w:val="24"/>
        </w:rPr>
      </w:pPr>
      <w:r w:rsidRPr="007304F2">
        <w:rPr>
          <w:rFonts w:ascii="Arial" w:hAnsi="Arial" w:cs="Arial"/>
          <w:sz w:val="24"/>
          <w:szCs w:val="24"/>
        </w:rPr>
        <w:t>There has been an</w:t>
      </w:r>
      <w:r w:rsidR="00D15781" w:rsidRPr="007304F2">
        <w:rPr>
          <w:rFonts w:ascii="Arial" w:hAnsi="Arial" w:cs="Arial"/>
          <w:sz w:val="24"/>
          <w:szCs w:val="24"/>
        </w:rPr>
        <w:t xml:space="preserve"> increase in interest in c</w:t>
      </w:r>
      <w:r w:rsidR="0093353A" w:rsidRPr="007304F2">
        <w:rPr>
          <w:rFonts w:ascii="Arial" w:hAnsi="Arial" w:cs="Arial"/>
          <w:sz w:val="24"/>
          <w:szCs w:val="24"/>
        </w:rPr>
        <w:t>ardiac biomarkers</w:t>
      </w:r>
      <w:r w:rsidR="00D15781" w:rsidRPr="007304F2">
        <w:rPr>
          <w:rFonts w:ascii="Arial" w:hAnsi="Arial" w:cs="Arial"/>
          <w:sz w:val="24"/>
          <w:szCs w:val="24"/>
        </w:rPr>
        <w:t xml:space="preserve"> </w:t>
      </w:r>
      <w:r w:rsidR="0093353A" w:rsidRPr="007304F2">
        <w:rPr>
          <w:rFonts w:ascii="Arial" w:hAnsi="Arial" w:cs="Arial"/>
          <w:sz w:val="24"/>
          <w:szCs w:val="24"/>
        </w:rPr>
        <w:t xml:space="preserve">in </w:t>
      </w:r>
      <w:r w:rsidR="00D15781" w:rsidRPr="007304F2">
        <w:rPr>
          <w:rFonts w:ascii="Arial" w:hAnsi="Arial" w:cs="Arial"/>
          <w:sz w:val="24"/>
          <w:szCs w:val="24"/>
        </w:rPr>
        <w:t xml:space="preserve">a variety of commonly encountered cardiac diseases in dogs and </w:t>
      </w:r>
      <w:r w:rsidR="00442C50" w:rsidRPr="007304F2">
        <w:rPr>
          <w:rFonts w:ascii="Arial" w:hAnsi="Arial" w:cs="Arial"/>
          <w:sz w:val="24"/>
          <w:szCs w:val="24"/>
        </w:rPr>
        <w:t>cats.</w:t>
      </w:r>
      <w:r w:rsidR="00D15781" w:rsidRPr="007304F2">
        <w:rPr>
          <w:rFonts w:ascii="Arial" w:hAnsi="Arial" w:cs="Arial"/>
          <w:sz w:val="24"/>
          <w:szCs w:val="24"/>
        </w:rPr>
        <w:t xml:space="preserve"> </w:t>
      </w:r>
      <w:r w:rsidR="0093353A" w:rsidRPr="007304F2">
        <w:rPr>
          <w:rFonts w:ascii="Arial" w:hAnsi="Arial" w:cs="Arial"/>
          <w:sz w:val="24"/>
          <w:szCs w:val="24"/>
        </w:rPr>
        <w:t>Cardiac troponins and NT-proBNP have been shown to provide prognostic information in canine myxomatous mitral valve disease and dilated cardiomyopathy</w:t>
      </w:r>
      <w:r w:rsidR="00417F93">
        <w:rPr>
          <w:rFonts w:ascii="Arial" w:hAnsi="Arial" w:cs="Arial"/>
          <w:sz w:val="24"/>
          <w:szCs w:val="24"/>
        </w:rPr>
        <w:t xml:space="preserve"> </w:t>
      </w:r>
      <w:r w:rsidR="003B2203" w:rsidRPr="007304F2">
        <w:rPr>
          <w:rFonts w:ascii="Arial" w:hAnsi="Arial" w:cs="Arial"/>
          <w:noProof/>
          <w:sz w:val="24"/>
          <w:szCs w:val="24"/>
        </w:rPr>
        <w:t>(Hezzell et al. 2012, Klüser et al. 2016)</w:t>
      </w:r>
      <w:r w:rsidR="0093353A" w:rsidRPr="007304F2">
        <w:rPr>
          <w:rFonts w:ascii="Arial" w:hAnsi="Arial" w:cs="Arial"/>
          <w:sz w:val="24"/>
          <w:szCs w:val="24"/>
        </w:rPr>
        <w:t>.  Cardiac troponins also provide prognostic information in feline hypertrophic cardiomyopathy</w:t>
      </w:r>
      <w:r w:rsidR="00417F93">
        <w:rPr>
          <w:rFonts w:ascii="Arial" w:hAnsi="Arial" w:cs="Arial"/>
          <w:sz w:val="24"/>
          <w:szCs w:val="24"/>
        </w:rPr>
        <w:t xml:space="preserve"> </w:t>
      </w:r>
      <w:r w:rsidR="003B2203" w:rsidRPr="007304F2">
        <w:rPr>
          <w:rFonts w:ascii="Arial" w:hAnsi="Arial" w:cs="Arial"/>
          <w:noProof/>
          <w:sz w:val="24"/>
          <w:szCs w:val="24"/>
        </w:rPr>
        <w:t>(Borgeat et al. 2014, Langhorn et al. 2014)</w:t>
      </w:r>
      <w:r w:rsidR="0093353A" w:rsidRPr="007304F2">
        <w:rPr>
          <w:rFonts w:ascii="Arial" w:hAnsi="Arial" w:cs="Arial"/>
          <w:sz w:val="24"/>
          <w:szCs w:val="24"/>
        </w:rPr>
        <w:t xml:space="preserve">.  </w:t>
      </w:r>
      <w:r w:rsidR="00C41FE8" w:rsidRPr="007304F2">
        <w:rPr>
          <w:rFonts w:ascii="Arial" w:hAnsi="Arial" w:cs="Arial"/>
          <w:sz w:val="24"/>
          <w:szCs w:val="24"/>
        </w:rPr>
        <w:t>In canine SAS, cardiac troponin I (</w:t>
      </w:r>
      <w:proofErr w:type="spellStart"/>
      <w:r w:rsidR="00C41FE8" w:rsidRPr="007304F2">
        <w:rPr>
          <w:rFonts w:ascii="Arial" w:hAnsi="Arial" w:cs="Arial"/>
          <w:sz w:val="24"/>
          <w:szCs w:val="24"/>
        </w:rPr>
        <w:t>cTnI</w:t>
      </w:r>
      <w:proofErr w:type="spellEnd"/>
      <w:r w:rsidR="00C41FE8" w:rsidRPr="007304F2">
        <w:rPr>
          <w:rFonts w:ascii="Arial" w:hAnsi="Arial" w:cs="Arial"/>
          <w:sz w:val="24"/>
          <w:szCs w:val="24"/>
        </w:rPr>
        <w:t xml:space="preserve">) has been shown to be significantly higher compared to healthy dogs and have a modest but significant correlation with </w:t>
      </w:r>
      <w:proofErr w:type="spellStart"/>
      <w:r w:rsidR="00C41FE8" w:rsidRPr="007304F2">
        <w:rPr>
          <w:rFonts w:ascii="Arial" w:hAnsi="Arial" w:cs="Arial"/>
          <w:sz w:val="24"/>
          <w:szCs w:val="24"/>
        </w:rPr>
        <w:t>LA:Ao</w:t>
      </w:r>
      <w:proofErr w:type="spellEnd"/>
      <w:r w:rsidR="00C41FE8" w:rsidRPr="007304F2">
        <w:rPr>
          <w:rFonts w:ascii="Arial" w:hAnsi="Arial" w:cs="Arial"/>
          <w:sz w:val="24"/>
          <w:szCs w:val="24"/>
        </w:rPr>
        <w:t xml:space="preserve"> and the diastolic thickness of the left ventricle and the interventricular septum</w:t>
      </w:r>
      <w:r w:rsidR="003B2203" w:rsidRPr="007304F2">
        <w:rPr>
          <w:rFonts w:ascii="Arial" w:hAnsi="Arial" w:cs="Arial"/>
          <w:noProof/>
          <w:sz w:val="24"/>
          <w:szCs w:val="24"/>
        </w:rPr>
        <w:t>(Oyama and Sisson 2004)</w:t>
      </w:r>
      <w:r w:rsidR="00C41FE8" w:rsidRPr="007304F2">
        <w:rPr>
          <w:rFonts w:ascii="Arial" w:hAnsi="Arial" w:cs="Arial"/>
          <w:sz w:val="24"/>
          <w:szCs w:val="24"/>
        </w:rPr>
        <w:t xml:space="preserve">.  </w:t>
      </w:r>
      <w:r w:rsidR="00B543FF" w:rsidRPr="007304F2">
        <w:rPr>
          <w:rFonts w:ascii="Arial" w:hAnsi="Arial" w:cs="Arial"/>
          <w:sz w:val="24"/>
          <w:szCs w:val="24"/>
        </w:rPr>
        <w:t>L</w:t>
      </w:r>
      <w:r w:rsidR="00C41FE8" w:rsidRPr="007304F2">
        <w:rPr>
          <w:rFonts w:ascii="Arial" w:hAnsi="Arial" w:cs="Arial"/>
          <w:sz w:val="24"/>
          <w:szCs w:val="24"/>
        </w:rPr>
        <w:t xml:space="preserve">ongitudinal studies </w:t>
      </w:r>
      <w:r w:rsidR="00B543FF" w:rsidRPr="007304F2">
        <w:rPr>
          <w:rFonts w:ascii="Arial" w:hAnsi="Arial" w:cs="Arial"/>
          <w:sz w:val="24"/>
          <w:szCs w:val="24"/>
        </w:rPr>
        <w:t xml:space="preserve">utilizing biomarkers </w:t>
      </w:r>
      <w:r w:rsidR="0093353A" w:rsidRPr="007304F2">
        <w:rPr>
          <w:rFonts w:ascii="Arial" w:hAnsi="Arial" w:cs="Arial"/>
          <w:sz w:val="24"/>
          <w:szCs w:val="24"/>
        </w:rPr>
        <w:t xml:space="preserve">in canine SAS </w:t>
      </w:r>
      <w:r w:rsidR="00D15781" w:rsidRPr="007304F2">
        <w:rPr>
          <w:rFonts w:ascii="Arial" w:hAnsi="Arial" w:cs="Arial"/>
          <w:sz w:val="24"/>
          <w:szCs w:val="24"/>
        </w:rPr>
        <w:t>are lacking</w:t>
      </w:r>
      <w:r w:rsidR="00B543FF" w:rsidRPr="007304F2">
        <w:rPr>
          <w:rFonts w:ascii="Arial" w:hAnsi="Arial" w:cs="Arial"/>
          <w:sz w:val="24"/>
          <w:szCs w:val="24"/>
        </w:rPr>
        <w:t xml:space="preserve"> and it is unclear how values may change over time</w:t>
      </w:r>
      <w:r w:rsidR="00D15781" w:rsidRPr="007304F2">
        <w:rPr>
          <w:rFonts w:ascii="Arial" w:hAnsi="Arial" w:cs="Arial"/>
          <w:sz w:val="24"/>
          <w:szCs w:val="24"/>
        </w:rPr>
        <w:t xml:space="preserve">.  </w:t>
      </w:r>
      <w:r w:rsidR="00CE6612" w:rsidRPr="007304F2">
        <w:rPr>
          <w:rFonts w:ascii="Arial" w:hAnsi="Arial" w:cs="Arial"/>
          <w:sz w:val="24"/>
          <w:szCs w:val="24"/>
        </w:rPr>
        <w:t>A</w:t>
      </w:r>
      <w:r w:rsidRPr="007304F2">
        <w:rPr>
          <w:rFonts w:ascii="Arial" w:hAnsi="Arial" w:cs="Arial"/>
          <w:sz w:val="24"/>
          <w:szCs w:val="24"/>
        </w:rPr>
        <w:t xml:space="preserve"> combination of a</w:t>
      </w:r>
      <w:r w:rsidR="00D15781" w:rsidRPr="007304F2">
        <w:rPr>
          <w:rFonts w:ascii="Arial" w:hAnsi="Arial" w:cs="Arial"/>
          <w:sz w:val="24"/>
          <w:szCs w:val="24"/>
        </w:rPr>
        <w:t xml:space="preserve">mbulatory ECG data, echocardiographic </w:t>
      </w:r>
      <w:r w:rsidR="00CE6612" w:rsidRPr="007304F2">
        <w:rPr>
          <w:rFonts w:ascii="Arial" w:hAnsi="Arial" w:cs="Arial"/>
          <w:sz w:val="24"/>
          <w:szCs w:val="24"/>
        </w:rPr>
        <w:t xml:space="preserve">parameters </w:t>
      </w:r>
      <w:r w:rsidR="00D15781" w:rsidRPr="007304F2">
        <w:rPr>
          <w:rFonts w:ascii="Arial" w:hAnsi="Arial" w:cs="Arial"/>
          <w:sz w:val="24"/>
          <w:szCs w:val="24"/>
        </w:rPr>
        <w:t xml:space="preserve">and cardiac biomarkers may </w:t>
      </w:r>
      <w:r w:rsidRPr="007304F2">
        <w:rPr>
          <w:rFonts w:ascii="Arial" w:hAnsi="Arial" w:cs="Arial"/>
          <w:sz w:val="24"/>
          <w:szCs w:val="24"/>
        </w:rPr>
        <w:t>identify individuals at highest risk for cardiac complication and aid in recommendations for more frequent monitoring or consideration for treatment</w:t>
      </w:r>
      <w:r w:rsidR="002166D1" w:rsidRPr="007304F2">
        <w:rPr>
          <w:rFonts w:ascii="Arial" w:hAnsi="Arial" w:cs="Arial"/>
          <w:sz w:val="24"/>
          <w:szCs w:val="24"/>
        </w:rPr>
        <w:t>s</w:t>
      </w:r>
      <w:r w:rsidRPr="007304F2">
        <w:rPr>
          <w:rFonts w:ascii="Arial" w:hAnsi="Arial" w:cs="Arial"/>
          <w:sz w:val="24"/>
          <w:szCs w:val="24"/>
        </w:rPr>
        <w:t xml:space="preserve"> in the case of arrhythmias.  </w:t>
      </w:r>
      <w:r w:rsidR="0093353A" w:rsidRPr="007304F2">
        <w:rPr>
          <w:rFonts w:ascii="Arial" w:hAnsi="Arial" w:cs="Arial"/>
          <w:sz w:val="24"/>
          <w:szCs w:val="24"/>
        </w:rPr>
        <w:t xml:space="preserve">  </w:t>
      </w:r>
    </w:p>
    <w:p w14:paraId="1080DA29" w14:textId="4AF7094B" w:rsidR="00BB0C9E" w:rsidRPr="007304F2" w:rsidRDefault="00BE7A79">
      <w:pPr>
        <w:spacing w:after="0" w:line="480" w:lineRule="auto"/>
        <w:ind w:firstLine="720"/>
        <w:rPr>
          <w:rFonts w:ascii="Arial" w:hAnsi="Arial" w:cs="Arial"/>
          <w:sz w:val="24"/>
          <w:szCs w:val="24"/>
        </w:rPr>
      </w:pPr>
      <w:r w:rsidRPr="00BE7A79">
        <w:rPr>
          <w:rFonts w:ascii="Arial" w:hAnsi="Arial" w:cs="Arial"/>
          <w:sz w:val="24"/>
          <w:szCs w:val="24"/>
        </w:rPr>
        <w:t>No medical, interventional, or surgical therapy has been shown to improve survival in canine SAS</w:t>
      </w:r>
      <w:r>
        <w:rPr>
          <w:rFonts w:ascii="Arial" w:hAnsi="Arial" w:cs="Arial"/>
          <w:sz w:val="24"/>
          <w:szCs w:val="24"/>
        </w:rPr>
        <w:t xml:space="preserve"> </w:t>
      </w:r>
      <w:r w:rsidR="00080EA5" w:rsidRPr="007304F2">
        <w:rPr>
          <w:rFonts w:ascii="Arial" w:hAnsi="Arial" w:cs="Arial"/>
          <w:noProof/>
          <w:sz w:val="24"/>
          <w:szCs w:val="24"/>
        </w:rPr>
        <w:t>(Eason et al. 2014, Meurs et al. 2005, Orton et al. 2000)</w:t>
      </w:r>
      <w:r w:rsidR="00080EA5" w:rsidRPr="007304F2">
        <w:rPr>
          <w:rFonts w:ascii="Arial" w:hAnsi="Arial" w:cs="Arial"/>
          <w:sz w:val="24"/>
          <w:szCs w:val="24"/>
        </w:rPr>
        <w:t xml:space="preserve">.   </w:t>
      </w:r>
      <w:r w:rsidR="00264EAA">
        <w:rPr>
          <w:rFonts w:ascii="Arial" w:hAnsi="Arial" w:cs="Arial"/>
          <w:sz w:val="24"/>
          <w:szCs w:val="24"/>
        </w:rPr>
        <w:t>At this time, l</w:t>
      </w:r>
      <w:r w:rsidR="00080EA5" w:rsidRPr="007304F2">
        <w:rPr>
          <w:rFonts w:ascii="Arial" w:hAnsi="Arial" w:cs="Arial"/>
          <w:sz w:val="24"/>
          <w:szCs w:val="24"/>
        </w:rPr>
        <w:t xml:space="preserve">ong-term survival information for dogs undergoing combined cutting balloon and </w:t>
      </w:r>
      <w:r w:rsidR="00080EA5" w:rsidRPr="007304F2">
        <w:rPr>
          <w:rFonts w:ascii="Arial" w:hAnsi="Arial" w:cs="Arial"/>
          <w:sz w:val="24"/>
          <w:szCs w:val="24"/>
        </w:rPr>
        <w:lastRenderedPageBreak/>
        <w:t xml:space="preserve">high pressure balloon valvuloplasty is unavailable </w:t>
      </w:r>
      <w:r>
        <w:rPr>
          <w:rFonts w:ascii="Arial" w:hAnsi="Arial" w:cs="Arial"/>
          <w:sz w:val="24"/>
          <w:szCs w:val="24"/>
        </w:rPr>
        <w:t xml:space="preserve">although a reduction in PG </w:t>
      </w:r>
      <w:r w:rsidR="00264EAA">
        <w:rPr>
          <w:rFonts w:ascii="Arial" w:hAnsi="Arial" w:cs="Arial"/>
          <w:sz w:val="24"/>
          <w:szCs w:val="24"/>
        </w:rPr>
        <w:t xml:space="preserve">has been </w:t>
      </w:r>
      <w:r>
        <w:rPr>
          <w:rFonts w:ascii="Arial" w:hAnsi="Arial" w:cs="Arial"/>
          <w:sz w:val="24"/>
          <w:szCs w:val="24"/>
        </w:rPr>
        <w:t xml:space="preserve">shown </w:t>
      </w:r>
      <w:r w:rsidR="00080EA5" w:rsidRPr="007304F2">
        <w:rPr>
          <w:rFonts w:ascii="Arial" w:hAnsi="Arial" w:cs="Arial"/>
          <w:noProof/>
          <w:sz w:val="24"/>
          <w:szCs w:val="24"/>
        </w:rPr>
        <w:t>(Kleman et al. 2012</w:t>
      </w:r>
      <w:r w:rsidR="006B65E1">
        <w:rPr>
          <w:rFonts w:ascii="Arial" w:hAnsi="Arial" w:cs="Arial"/>
          <w:noProof/>
          <w:sz w:val="24"/>
          <w:szCs w:val="24"/>
        </w:rPr>
        <w:t>, Kleman et al. 2013 JVIM abstract</w:t>
      </w:r>
      <w:r w:rsidR="00080EA5" w:rsidRPr="007304F2">
        <w:rPr>
          <w:rFonts w:ascii="Arial" w:hAnsi="Arial" w:cs="Arial"/>
          <w:noProof/>
          <w:sz w:val="24"/>
          <w:szCs w:val="24"/>
        </w:rPr>
        <w:t>)</w:t>
      </w:r>
      <w:r w:rsidR="00080EA5" w:rsidRPr="007304F2">
        <w:rPr>
          <w:rFonts w:ascii="Arial" w:hAnsi="Arial" w:cs="Arial"/>
          <w:sz w:val="24"/>
          <w:szCs w:val="24"/>
        </w:rPr>
        <w:t>.   One consideration for a lack of improved survival associated with surgical or interventional procedures is that the risk of sudden death may be established before any intervention can be considered in veterinary patients</w:t>
      </w:r>
      <w:r w:rsidR="00AE0C72">
        <w:rPr>
          <w:rFonts w:ascii="Arial" w:hAnsi="Arial" w:cs="Arial"/>
          <w:sz w:val="24"/>
          <w:szCs w:val="24"/>
        </w:rPr>
        <w:t xml:space="preserve"> </w:t>
      </w:r>
      <w:r w:rsidR="00080EA5" w:rsidRPr="007304F2">
        <w:rPr>
          <w:rFonts w:ascii="Arial" w:hAnsi="Arial" w:cs="Arial"/>
          <w:noProof/>
          <w:sz w:val="24"/>
          <w:szCs w:val="24"/>
        </w:rPr>
        <w:t>(Scansen 2018)</w:t>
      </w:r>
      <w:r w:rsidR="00080EA5" w:rsidRPr="007304F2">
        <w:rPr>
          <w:rFonts w:ascii="Arial" w:hAnsi="Arial" w:cs="Arial"/>
          <w:sz w:val="24"/>
          <w:szCs w:val="24"/>
        </w:rPr>
        <w:t xml:space="preserve">. In human patients with discrete </w:t>
      </w:r>
      <w:r w:rsidR="00B93E94" w:rsidRPr="007304F2">
        <w:rPr>
          <w:rFonts w:ascii="Arial" w:hAnsi="Arial" w:cs="Arial"/>
          <w:sz w:val="24"/>
          <w:szCs w:val="24"/>
        </w:rPr>
        <w:t>SAS</w:t>
      </w:r>
      <w:r w:rsidR="00080EA5" w:rsidRPr="007304F2">
        <w:rPr>
          <w:rFonts w:ascii="Arial" w:hAnsi="Arial" w:cs="Arial"/>
          <w:sz w:val="24"/>
          <w:szCs w:val="24"/>
        </w:rPr>
        <w:t>, surgical intervention remains the recommended treatment of choice under specific conditions which include a PG &gt; 50 mmHg, presence of left ventricular hypertrophy, or when lifestyle requires more strenuous exercise</w:t>
      </w:r>
      <w:r w:rsidR="000B669B">
        <w:rPr>
          <w:rFonts w:ascii="Arial" w:hAnsi="Arial" w:cs="Arial"/>
          <w:sz w:val="24"/>
          <w:szCs w:val="24"/>
        </w:rPr>
        <w:t xml:space="preserve"> </w:t>
      </w:r>
      <w:r w:rsidR="00080EA5" w:rsidRPr="007304F2">
        <w:rPr>
          <w:rFonts w:ascii="Arial" w:hAnsi="Arial" w:cs="Arial"/>
          <w:noProof/>
          <w:sz w:val="24"/>
          <w:szCs w:val="24"/>
        </w:rPr>
        <w:t>(Warnes et al. 2008)</w:t>
      </w:r>
      <w:r w:rsidR="00080EA5" w:rsidRPr="007304F2">
        <w:rPr>
          <w:rFonts w:ascii="Arial" w:hAnsi="Arial" w:cs="Arial"/>
          <w:sz w:val="24"/>
          <w:szCs w:val="24"/>
        </w:rPr>
        <w:t xml:space="preserve">. For many severely affected </w:t>
      </w:r>
      <w:r w:rsidR="00760E7B" w:rsidRPr="007304F2">
        <w:rPr>
          <w:rFonts w:ascii="Arial" w:hAnsi="Arial" w:cs="Arial"/>
          <w:sz w:val="24"/>
          <w:szCs w:val="24"/>
        </w:rPr>
        <w:t>dogs</w:t>
      </w:r>
      <w:r w:rsidR="00080EA5" w:rsidRPr="007304F2">
        <w:rPr>
          <w:rFonts w:ascii="Arial" w:hAnsi="Arial" w:cs="Arial"/>
          <w:sz w:val="24"/>
          <w:szCs w:val="24"/>
        </w:rPr>
        <w:t xml:space="preserve">, significant cardiac remodeling has occurred by the time </w:t>
      </w:r>
      <w:r w:rsidR="00760E7B" w:rsidRPr="007304F2">
        <w:rPr>
          <w:rFonts w:ascii="Arial" w:hAnsi="Arial" w:cs="Arial"/>
          <w:sz w:val="24"/>
          <w:szCs w:val="24"/>
        </w:rPr>
        <w:t>of</w:t>
      </w:r>
      <w:r w:rsidR="00080EA5" w:rsidRPr="007304F2">
        <w:rPr>
          <w:rFonts w:ascii="Arial" w:hAnsi="Arial" w:cs="Arial"/>
          <w:sz w:val="24"/>
          <w:szCs w:val="24"/>
        </w:rPr>
        <w:t xml:space="preserve"> diagnos</w:t>
      </w:r>
      <w:r w:rsidR="00760E7B" w:rsidRPr="007304F2">
        <w:rPr>
          <w:rFonts w:ascii="Arial" w:hAnsi="Arial" w:cs="Arial"/>
          <w:sz w:val="24"/>
          <w:szCs w:val="24"/>
        </w:rPr>
        <w:t>is</w:t>
      </w:r>
      <w:r w:rsidR="00264EAA">
        <w:rPr>
          <w:rFonts w:ascii="Arial" w:hAnsi="Arial" w:cs="Arial"/>
          <w:sz w:val="24"/>
          <w:szCs w:val="24"/>
        </w:rPr>
        <w:t xml:space="preserve"> and access to surgical or interventional procedures are only available in specialty centers. </w:t>
      </w:r>
      <w:r w:rsidR="00760E7B" w:rsidRPr="007304F2">
        <w:rPr>
          <w:rFonts w:ascii="Arial" w:hAnsi="Arial" w:cs="Arial"/>
          <w:sz w:val="24"/>
          <w:szCs w:val="24"/>
        </w:rPr>
        <w:t xml:space="preserve"> </w:t>
      </w:r>
      <w:r w:rsidR="00080EA5" w:rsidRPr="007304F2">
        <w:rPr>
          <w:rFonts w:ascii="Arial" w:hAnsi="Arial" w:cs="Arial"/>
          <w:sz w:val="24"/>
          <w:szCs w:val="24"/>
        </w:rPr>
        <w:t xml:space="preserve">Therefore, most of these dogs are untreated and remain at risk for complications similar to what humans with untreated </w:t>
      </w:r>
      <w:r w:rsidR="00B93E94" w:rsidRPr="007304F2">
        <w:rPr>
          <w:rFonts w:ascii="Arial" w:hAnsi="Arial" w:cs="Arial"/>
          <w:sz w:val="24"/>
          <w:szCs w:val="24"/>
        </w:rPr>
        <w:t>SA</w:t>
      </w:r>
      <w:r w:rsidR="00824B43">
        <w:rPr>
          <w:rFonts w:ascii="Arial" w:hAnsi="Arial" w:cs="Arial"/>
          <w:sz w:val="24"/>
          <w:szCs w:val="24"/>
        </w:rPr>
        <w:t>S</w:t>
      </w:r>
      <w:r w:rsidR="00080EA5" w:rsidRPr="007304F2">
        <w:rPr>
          <w:rFonts w:ascii="Arial" w:hAnsi="Arial" w:cs="Arial"/>
          <w:sz w:val="24"/>
          <w:szCs w:val="24"/>
        </w:rPr>
        <w:t xml:space="preserve"> experience include aortic valve damage, ventricular dysfunction, infective endocarditis</w:t>
      </w:r>
      <w:r w:rsidR="002166D1" w:rsidRPr="007304F2">
        <w:rPr>
          <w:rFonts w:ascii="Arial" w:hAnsi="Arial" w:cs="Arial"/>
          <w:sz w:val="24"/>
          <w:szCs w:val="24"/>
        </w:rPr>
        <w:t>,</w:t>
      </w:r>
      <w:r w:rsidR="00080EA5" w:rsidRPr="007304F2">
        <w:rPr>
          <w:rFonts w:ascii="Arial" w:hAnsi="Arial" w:cs="Arial"/>
          <w:sz w:val="24"/>
          <w:szCs w:val="24"/>
        </w:rPr>
        <w:t xml:space="preserve"> and sudden cardiac death</w:t>
      </w:r>
      <w:r w:rsidR="00417F93">
        <w:rPr>
          <w:rFonts w:ascii="Arial" w:hAnsi="Arial" w:cs="Arial"/>
          <w:sz w:val="24"/>
          <w:szCs w:val="24"/>
        </w:rPr>
        <w:t xml:space="preserve"> </w:t>
      </w:r>
      <w:r w:rsidR="00080EA5" w:rsidRPr="007304F2">
        <w:rPr>
          <w:rFonts w:ascii="Arial" w:hAnsi="Arial" w:cs="Arial"/>
          <w:noProof/>
          <w:sz w:val="24"/>
          <w:szCs w:val="24"/>
        </w:rPr>
        <w:t>(Warnes et al. 2008, Kienle et al. 1994)</w:t>
      </w:r>
      <w:r w:rsidR="00080EA5" w:rsidRPr="007304F2">
        <w:rPr>
          <w:rFonts w:ascii="Arial" w:hAnsi="Arial" w:cs="Arial"/>
          <w:sz w:val="24"/>
          <w:szCs w:val="24"/>
        </w:rPr>
        <w:t xml:space="preserve">.  </w:t>
      </w:r>
    </w:p>
    <w:p w14:paraId="56CCC090" w14:textId="3B29D48A" w:rsidR="00ED5555" w:rsidRPr="007304F2" w:rsidRDefault="00BB0C9E">
      <w:pPr>
        <w:spacing w:after="0" w:line="480" w:lineRule="auto"/>
        <w:ind w:firstLine="720"/>
        <w:rPr>
          <w:rFonts w:ascii="Arial" w:hAnsi="Arial" w:cs="Arial"/>
          <w:color w:val="FF0000"/>
          <w:sz w:val="24"/>
          <w:szCs w:val="24"/>
        </w:rPr>
      </w:pPr>
      <w:r w:rsidRPr="007304F2">
        <w:rPr>
          <w:rFonts w:ascii="Arial" w:hAnsi="Arial" w:cs="Arial"/>
          <w:sz w:val="24"/>
          <w:szCs w:val="24"/>
        </w:rPr>
        <w:t>Caution must always be exercised when comparing studies and</w:t>
      </w:r>
      <w:r w:rsidR="000B52AF" w:rsidRPr="007304F2">
        <w:rPr>
          <w:rFonts w:ascii="Arial" w:hAnsi="Arial" w:cs="Arial"/>
          <w:sz w:val="24"/>
          <w:szCs w:val="24"/>
        </w:rPr>
        <w:t xml:space="preserve"> it is i</w:t>
      </w:r>
      <w:r w:rsidR="00C62704" w:rsidRPr="007304F2">
        <w:rPr>
          <w:rFonts w:ascii="Arial" w:hAnsi="Arial" w:cs="Arial"/>
          <w:sz w:val="24"/>
          <w:szCs w:val="24"/>
        </w:rPr>
        <w:t xml:space="preserve">mportant </w:t>
      </w:r>
      <w:r w:rsidR="000B52AF" w:rsidRPr="007304F2">
        <w:rPr>
          <w:rFonts w:ascii="Arial" w:hAnsi="Arial" w:cs="Arial"/>
          <w:sz w:val="24"/>
          <w:szCs w:val="24"/>
        </w:rPr>
        <w:t xml:space="preserve">to consider </w:t>
      </w:r>
      <w:r w:rsidR="00C62704" w:rsidRPr="007304F2">
        <w:rPr>
          <w:rFonts w:ascii="Arial" w:hAnsi="Arial" w:cs="Arial"/>
          <w:sz w:val="24"/>
          <w:szCs w:val="24"/>
        </w:rPr>
        <w:t xml:space="preserve">differences between </w:t>
      </w:r>
      <w:r w:rsidRPr="007304F2">
        <w:rPr>
          <w:rFonts w:ascii="Arial" w:hAnsi="Arial" w:cs="Arial"/>
          <w:sz w:val="24"/>
          <w:szCs w:val="24"/>
        </w:rPr>
        <w:t xml:space="preserve">the present study and the original work of </w:t>
      </w:r>
      <w:proofErr w:type="spellStart"/>
      <w:r w:rsidRPr="007304F2">
        <w:rPr>
          <w:rFonts w:ascii="Arial" w:hAnsi="Arial" w:cs="Arial"/>
          <w:sz w:val="24"/>
          <w:szCs w:val="24"/>
        </w:rPr>
        <w:t>Kienle</w:t>
      </w:r>
      <w:proofErr w:type="spellEnd"/>
      <w:r w:rsidRPr="007304F2">
        <w:rPr>
          <w:rFonts w:ascii="Arial" w:hAnsi="Arial" w:cs="Arial"/>
          <w:sz w:val="24"/>
          <w:szCs w:val="24"/>
        </w:rPr>
        <w:t xml:space="preserve"> et al in 1994</w:t>
      </w:r>
      <w:r w:rsidR="00C62704" w:rsidRPr="007304F2">
        <w:rPr>
          <w:rFonts w:ascii="Arial" w:hAnsi="Arial" w:cs="Arial"/>
          <w:sz w:val="24"/>
          <w:szCs w:val="24"/>
        </w:rPr>
        <w:t xml:space="preserve">.  </w:t>
      </w:r>
      <w:r w:rsidR="007D2ABD" w:rsidRPr="007304F2">
        <w:rPr>
          <w:rFonts w:ascii="Arial" w:hAnsi="Arial" w:cs="Arial"/>
          <w:sz w:val="24"/>
          <w:szCs w:val="24"/>
        </w:rPr>
        <w:t>In this study, a</w:t>
      </w:r>
      <w:r w:rsidR="00B57F03" w:rsidRPr="007304F2">
        <w:rPr>
          <w:rFonts w:ascii="Arial" w:hAnsi="Arial" w:cs="Arial"/>
          <w:sz w:val="24"/>
          <w:szCs w:val="24"/>
        </w:rPr>
        <w:t xml:space="preserve"> larger</w:t>
      </w:r>
      <w:r w:rsidR="00C62704" w:rsidRPr="007304F2">
        <w:rPr>
          <w:rFonts w:ascii="Arial" w:hAnsi="Arial" w:cs="Arial"/>
          <w:sz w:val="24"/>
          <w:szCs w:val="24"/>
        </w:rPr>
        <w:t xml:space="preserve"> number of animals </w:t>
      </w:r>
      <w:r w:rsidR="00B57F03" w:rsidRPr="007304F2">
        <w:rPr>
          <w:rFonts w:ascii="Arial" w:hAnsi="Arial" w:cs="Arial"/>
          <w:sz w:val="24"/>
          <w:szCs w:val="24"/>
        </w:rPr>
        <w:t xml:space="preserve">are included </w:t>
      </w:r>
      <w:r w:rsidR="00C62704" w:rsidRPr="007304F2">
        <w:rPr>
          <w:rFonts w:ascii="Arial" w:hAnsi="Arial" w:cs="Arial"/>
          <w:sz w:val="24"/>
          <w:szCs w:val="24"/>
        </w:rPr>
        <w:t>in survival ana</w:t>
      </w:r>
      <w:r w:rsidR="00B57F03" w:rsidRPr="007304F2">
        <w:rPr>
          <w:rFonts w:ascii="Arial" w:hAnsi="Arial" w:cs="Arial"/>
          <w:sz w:val="24"/>
          <w:szCs w:val="24"/>
        </w:rPr>
        <w:t xml:space="preserve">lysis at each level of severity </w:t>
      </w:r>
      <w:r w:rsidR="00C62704" w:rsidRPr="007304F2">
        <w:rPr>
          <w:rFonts w:ascii="Arial" w:hAnsi="Arial" w:cs="Arial"/>
          <w:sz w:val="24"/>
          <w:szCs w:val="24"/>
        </w:rPr>
        <w:t>(mild</w:t>
      </w:r>
      <w:r w:rsidR="003613A7" w:rsidRPr="007304F2">
        <w:rPr>
          <w:rFonts w:ascii="Arial" w:hAnsi="Arial" w:cs="Arial"/>
          <w:sz w:val="24"/>
          <w:szCs w:val="24"/>
        </w:rPr>
        <w:t>, n</w:t>
      </w:r>
      <w:r w:rsidR="00C62704" w:rsidRPr="007304F2">
        <w:rPr>
          <w:rFonts w:ascii="Arial" w:hAnsi="Arial" w:cs="Arial"/>
          <w:sz w:val="24"/>
          <w:szCs w:val="24"/>
        </w:rPr>
        <w:t xml:space="preserve"> = 65</w:t>
      </w:r>
      <w:r w:rsidR="003613A7" w:rsidRPr="007304F2">
        <w:rPr>
          <w:rFonts w:ascii="Arial" w:hAnsi="Arial" w:cs="Arial"/>
          <w:sz w:val="24"/>
          <w:szCs w:val="24"/>
        </w:rPr>
        <w:t>;</w:t>
      </w:r>
      <w:r w:rsidR="00C62704" w:rsidRPr="007304F2">
        <w:rPr>
          <w:rFonts w:ascii="Arial" w:hAnsi="Arial" w:cs="Arial"/>
          <w:sz w:val="24"/>
          <w:szCs w:val="24"/>
        </w:rPr>
        <w:t xml:space="preserve"> moderate</w:t>
      </w:r>
      <w:r w:rsidR="003613A7" w:rsidRPr="007304F2">
        <w:rPr>
          <w:rFonts w:ascii="Arial" w:hAnsi="Arial" w:cs="Arial"/>
          <w:sz w:val="24"/>
          <w:szCs w:val="24"/>
        </w:rPr>
        <w:t>; n</w:t>
      </w:r>
      <w:r w:rsidR="00C62704" w:rsidRPr="007304F2">
        <w:rPr>
          <w:rFonts w:ascii="Arial" w:hAnsi="Arial" w:cs="Arial"/>
          <w:sz w:val="24"/>
          <w:szCs w:val="24"/>
        </w:rPr>
        <w:t xml:space="preserve"> = 44, severe</w:t>
      </w:r>
      <w:r w:rsidR="003613A7" w:rsidRPr="007304F2">
        <w:rPr>
          <w:rFonts w:ascii="Arial" w:hAnsi="Arial" w:cs="Arial"/>
          <w:sz w:val="24"/>
          <w:szCs w:val="24"/>
        </w:rPr>
        <w:t>; n</w:t>
      </w:r>
      <w:r w:rsidR="00C62704" w:rsidRPr="007304F2">
        <w:rPr>
          <w:rFonts w:ascii="Arial" w:hAnsi="Arial" w:cs="Arial"/>
          <w:sz w:val="24"/>
          <w:szCs w:val="24"/>
        </w:rPr>
        <w:t xml:space="preserve"> = 20) </w:t>
      </w:r>
      <w:r w:rsidR="00E7384C" w:rsidRPr="007304F2">
        <w:rPr>
          <w:rFonts w:ascii="Arial" w:hAnsi="Arial" w:cs="Arial"/>
          <w:sz w:val="24"/>
          <w:szCs w:val="24"/>
        </w:rPr>
        <w:t xml:space="preserve">than </w:t>
      </w:r>
      <w:r w:rsidR="00B57F03" w:rsidRPr="007304F2">
        <w:rPr>
          <w:rFonts w:ascii="Arial" w:hAnsi="Arial" w:cs="Arial"/>
          <w:sz w:val="24"/>
          <w:szCs w:val="24"/>
        </w:rPr>
        <w:t>previously reported</w:t>
      </w:r>
      <w:r w:rsidR="00C62704" w:rsidRPr="007304F2">
        <w:rPr>
          <w:rFonts w:ascii="Arial" w:hAnsi="Arial" w:cs="Arial"/>
          <w:sz w:val="24"/>
          <w:szCs w:val="24"/>
        </w:rPr>
        <w:t xml:space="preserve"> (mild</w:t>
      </w:r>
      <w:r w:rsidR="003613A7" w:rsidRPr="007304F2">
        <w:rPr>
          <w:rFonts w:ascii="Arial" w:hAnsi="Arial" w:cs="Arial"/>
          <w:sz w:val="24"/>
          <w:szCs w:val="24"/>
        </w:rPr>
        <w:t>, n</w:t>
      </w:r>
      <w:r w:rsidR="00C62704" w:rsidRPr="007304F2">
        <w:rPr>
          <w:rFonts w:ascii="Arial" w:hAnsi="Arial" w:cs="Arial"/>
          <w:sz w:val="24"/>
          <w:szCs w:val="24"/>
        </w:rPr>
        <w:t xml:space="preserve"> = 20</w:t>
      </w:r>
      <w:r w:rsidR="003613A7" w:rsidRPr="007304F2">
        <w:rPr>
          <w:rFonts w:ascii="Arial" w:hAnsi="Arial" w:cs="Arial"/>
          <w:sz w:val="24"/>
          <w:szCs w:val="24"/>
        </w:rPr>
        <w:t>;</w:t>
      </w:r>
      <w:r w:rsidR="00C62704" w:rsidRPr="007304F2">
        <w:rPr>
          <w:rFonts w:ascii="Arial" w:hAnsi="Arial" w:cs="Arial"/>
          <w:sz w:val="24"/>
          <w:szCs w:val="24"/>
        </w:rPr>
        <w:t xml:space="preserve"> moderate</w:t>
      </w:r>
      <w:r w:rsidR="003613A7" w:rsidRPr="007304F2">
        <w:rPr>
          <w:rFonts w:ascii="Arial" w:hAnsi="Arial" w:cs="Arial"/>
          <w:sz w:val="24"/>
          <w:szCs w:val="24"/>
        </w:rPr>
        <w:t>, n</w:t>
      </w:r>
      <w:r w:rsidR="00C62704" w:rsidRPr="007304F2">
        <w:rPr>
          <w:rFonts w:ascii="Arial" w:hAnsi="Arial" w:cs="Arial"/>
          <w:sz w:val="24"/>
          <w:szCs w:val="24"/>
        </w:rPr>
        <w:t xml:space="preserve"> = 15</w:t>
      </w:r>
      <w:r w:rsidR="003613A7" w:rsidRPr="007304F2">
        <w:rPr>
          <w:rFonts w:ascii="Arial" w:hAnsi="Arial" w:cs="Arial"/>
          <w:sz w:val="24"/>
          <w:szCs w:val="24"/>
        </w:rPr>
        <w:t>;</w:t>
      </w:r>
      <w:r w:rsidR="00C62704" w:rsidRPr="007304F2">
        <w:rPr>
          <w:rFonts w:ascii="Arial" w:hAnsi="Arial" w:cs="Arial"/>
          <w:sz w:val="24"/>
          <w:szCs w:val="24"/>
        </w:rPr>
        <w:t xml:space="preserve"> severe</w:t>
      </w:r>
      <w:r w:rsidR="003613A7" w:rsidRPr="007304F2">
        <w:rPr>
          <w:rFonts w:ascii="Arial" w:hAnsi="Arial" w:cs="Arial"/>
          <w:sz w:val="24"/>
          <w:szCs w:val="24"/>
        </w:rPr>
        <w:t>, n</w:t>
      </w:r>
      <w:r w:rsidR="00C62704" w:rsidRPr="007304F2">
        <w:rPr>
          <w:rFonts w:ascii="Arial" w:hAnsi="Arial" w:cs="Arial"/>
          <w:sz w:val="24"/>
          <w:szCs w:val="24"/>
        </w:rPr>
        <w:t xml:space="preserve"> = 15).  </w:t>
      </w:r>
      <w:r w:rsidR="00FE7DF9" w:rsidRPr="007304F2">
        <w:rPr>
          <w:rFonts w:ascii="Arial" w:hAnsi="Arial" w:cs="Arial"/>
          <w:sz w:val="24"/>
          <w:szCs w:val="24"/>
        </w:rPr>
        <w:t>Additionally, the number of dogs reaching the primary endpoint (death) and contributing to survival times was greater in the present study</w:t>
      </w:r>
      <w:r w:rsidR="000B52AF" w:rsidRPr="007304F2">
        <w:rPr>
          <w:rFonts w:ascii="Arial" w:hAnsi="Arial" w:cs="Arial"/>
          <w:sz w:val="24"/>
          <w:szCs w:val="24"/>
        </w:rPr>
        <w:t xml:space="preserve"> (n = 65)</w:t>
      </w:r>
      <w:r w:rsidR="002166D1" w:rsidRPr="007304F2">
        <w:rPr>
          <w:rFonts w:ascii="Arial" w:hAnsi="Arial" w:cs="Arial"/>
          <w:sz w:val="24"/>
          <w:szCs w:val="24"/>
        </w:rPr>
        <w:t>,</w:t>
      </w:r>
      <w:r w:rsidR="00FE7DF9" w:rsidRPr="007304F2">
        <w:rPr>
          <w:rFonts w:ascii="Arial" w:hAnsi="Arial" w:cs="Arial"/>
          <w:sz w:val="24"/>
          <w:szCs w:val="24"/>
        </w:rPr>
        <w:t xml:space="preserve"> and attempts were made to determine cause of death allowing for all-cause and cardiac-cause mortality analysis.  </w:t>
      </w:r>
      <w:r w:rsidR="00310B21" w:rsidRPr="007304F2">
        <w:rPr>
          <w:rFonts w:ascii="Arial" w:hAnsi="Arial" w:cs="Arial"/>
          <w:sz w:val="24"/>
          <w:szCs w:val="24"/>
        </w:rPr>
        <w:t xml:space="preserve">All dogs in the current study were diagnosed with Doppler echocardiography, whereas a number of </w:t>
      </w:r>
      <w:r w:rsidR="00310B21" w:rsidRPr="007304F2">
        <w:rPr>
          <w:rFonts w:ascii="Arial" w:hAnsi="Arial" w:cs="Arial"/>
          <w:sz w:val="24"/>
          <w:szCs w:val="24"/>
        </w:rPr>
        <w:lastRenderedPageBreak/>
        <w:t xml:space="preserve">dogs </w:t>
      </w:r>
      <w:r w:rsidR="005A0C73" w:rsidRPr="007304F2">
        <w:rPr>
          <w:rFonts w:ascii="Arial" w:hAnsi="Arial" w:cs="Arial"/>
          <w:sz w:val="24"/>
          <w:szCs w:val="24"/>
        </w:rPr>
        <w:t xml:space="preserve">in the </w:t>
      </w:r>
      <w:proofErr w:type="spellStart"/>
      <w:r w:rsidR="005A0C73" w:rsidRPr="007304F2">
        <w:rPr>
          <w:rFonts w:ascii="Arial" w:hAnsi="Arial" w:cs="Arial"/>
          <w:sz w:val="24"/>
          <w:szCs w:val="24"/>
        </w:rPr>
        <w:t>Kienle</w:t>
      </w:r>
      <w:proofErr w:type="spellEnd"/>
      <w:r w:rsidR="005A0C73" w:rsidRPr="007304F2">
        <w:rPr>
          <w:rFonts w:ascii="Arial" w:hAnsi="Arial" w:cs="Arial"/>
          <w:sz w:val="24"/>
          <w:szCs w:val="24"/>
        </w:rPr>
        <w:t xml:space="preserve"> study </w:t>
      </w:r>
      <w:r w:rsidR="00310B21" w:rsidRPr="007304F2">
        <w:rPr>
          <w:rFonts w:ascii="Arial" w:hAnsi="Arial" w:cs="Arial"/>
          <w:sz w:val="24"/>
          <w:szCs w:val="24"/>
        </w:rPr>
        <w:t xml:space="preserve">were </w:t>
      </w:r>
      <w:r w:rsidR="005F6EE6" w:rsidRPr="007304F2">
        <w:rPr>
          <w:rFonts w:ascii="Arial" w:hAnsi="Arial" w:cs="Arial"/>
          <w:sz w:val="24"/>
          <w:szCs w:val="24"/>
        </w:rPr>
        <w:t xml:space="preserve">placed under anesthesia and </w:t>
      </w:r>
      <w:r w:rsidR="00310B21" w:rsidRPr="007304F2">
        <w:rPr>
          <w:rFonts w:ascii="Arial" w:hAnsi="Arial" w:cs="Arial"/>
          <w:sz w:val="24"/>
          <w:szCs w:val="24"/>
        </w:rPr>
        <w:t>diagnosed with cardiac catheterization</w:t>
      </w:r>
      <w:r w:rsidR="005A0C73" w:rsidRPr="007304F2">
        <w:rPr>
          <w:rFonts w:ascii="Arial" w:hAnsi="Arial" w:cs="Arial"/>
          <w:sz w:val="24"/>
          <w:szCs w:val="24"/>
        </w:rPr>
        <w:t>.</w:t>
      </w:r>
      <w:r w:rsidR="00310B21" w:rsidRPr="007304F2">
        <w:rPr>
          <w:rFonts w:ascii="Arial" w:hAnsi="Arial" w:cs="Arial"/>
          <w:sz w:val="24"/>
          <w:szCs w:val="24"/>
        </w:rPr>
        <w:t xml:space="preserve"> </w:t>
      </w:r>
      <w:r w:rsidR="005F6EE6" w:rsidRPr="007304F2">
        <w:rPr>
          <w:rFonts w:ascii="Arial" w:hAnsi="Arial" w:cs="Arial"/>
          <w:sz w:val="24"/>
          <w:szCs w:val="24"/>
        </w:rPr>
        <w:t xml:space="preserve">Catheter derived PG may differ from Doppler derived PG, </w:t>
      </w:r>
      <w:r w:rsidR="00877468" w:rsidRPr="007304F2">
        <w:rPr>
          <w:rFonts w:ascii="Arial" w:hAnsi="Arial" w:cs="Arial"/>
          <w:sz w:val="24"/>
          <w:szCs w:val="24"/>
        </w:rPr>
        <w:t xml:space="preserve">which may </w:t>
      </w:r>
      <w:r w:rsidR="00FE7DF9" w:rsidRPr="007304F2">
        <w:rPr>
          <w:rFonts w:ascii="Arial" w:hAnsi="Arial" w:cs="Arial"/>
          <w:sz w:val="24"/>
          <w:szCs w:val="24"/>
        </w:rPr>
        <w:t xml:space="preserve">have </w:t>
      </w:r>
      <w:r w:rsidR="00877468" w:rsidRPr="007304F2">
        <w:rPr>
          <w:rFonts w:ascii="Arial" w:hAnsi="Arial" w:cs="Arial"/>
          <w:sz w:val="24"/>
          <w:szCs w:val="24"/>
        </w:rPr>
        <w:t>influence</w:t>
      </w:r>
      <w:r w:rsidR="00FE7DF9" w:rsidRPr="007304F2">
        <w:rPr>
          <w:rFonts w:ascii="Arial" w:hAnsi="Arial" w:cs="Arial"/>
          <w:sz w:val="24"/>
          <w:szCs w:val="24"/>
        </w:rPr>
        <w:t>d</w:t>
      </w:r>
      <w:r w:rsidR="00877468" w:rsidRPr="007304F2">
        <w:rPr>
          <w:rFonts w:ascii="Arial" w:hAnsi="Arial" w:cs="Arial"/>
          <w:sz w:val="24"/>
          <w:szCs w:val="24"/>
        </w:rPr>
        <w:t xml:space="preserve"> </w:t>
      </w:r>
      <w:r w:rsidR="00FE7DF9" w:rsidRPr="007304F2">
        <w:rPr>
          <w:rFonts w:ascii="Arial" w:hAnsi="Arial" w:cs="Arial"/>
          <w:sz w:val="24"/>
          <w:szCs w:val="24"/>
        </w:rPr>
        <w:t>the classification</w:t>
      </w:r>
      <w:r w:rsidR="005F6EE6" w:rsidRPr="007304F2">
        <w:rPr>
          <w:rFonts w:ascii="Arial" w:hAnsi="Arial" w:cs="Arial"/>
          <w:sz w:val="24"/>
          <w:szCs w:val="24"/>
        </w:rPr>
        <w:t xml:space="preserve"> of some dogs</w:t>
      </w:r>
      <w:r w:rsidR="00417F93">
        <w:rPr>
          <w:rFonts w:ascii="Arial" w:hAnsi="Arial" w:cs="Arial"/>
          <w:sz w:val="24"/>
          <w:szCs w:val="24"/>
        </w:rPr>
        <w:t xml:space="preserve"> </w:t>
      </w:r>
      <w:r w:rsidR="003B2203" w:rsidRPr="007304F2">
        <w:rPr>
          <w:rFonts w:ascii="Arial" w:hAnsi="Arial" w:cs="Arial"/>
          <w:noProof/>
          <w:sz w:val="24"/>
          <w:szCs w:val="24"/>
        </w:rPr>
        <w:t>(Lehmkuhl et al. 1995)</w:t>
      </w:r>
      <w:r w:rsidR="00310B21" w:rsidRPr="007304F2">
        <w:rPr>
          <w:rFonts w:ascii="Arial" w:hAnsi="Arial" w:cs="Arial"/>
          <w:sz w:val="24"/>
          <w:szCs w:val="24"/>
        </w:rPr>
        <w:t>.</w:t>
      </w:r>
      <w:r w:rsidR="00FE7DF9" w:rsidRPr="007304F2">
        <w:rPr>
          <w:rFonts w:ascii="Arial" w:hAnsi="Arial" w:cs="Arial"/>
          <w:sz w:val="24"/>
          <w:szCs w:val="24"/>
        </w:rPr>
        <w:t xml:space="preserve">  </w:t>
      </w:r>
      <w:r w:rsidR="000B52AF" w:rsidRPr="007304F2">
        <w:rPr>
          <w:rFonts w:ascii="Arial" w:hAnsi="Arial" w:cs="Arial"/>
          <w:sz w:val="24"/>
          <w:szCs w:val="24"/>
        </w:rPr>
        <w:t>Both papers are retrospective in nature which must be viewed as a limitation</w:t>
      </w:r>
      <w:r w:rsidR="00417F93">
        <w:rPr>
          <w:rFonts w:ascii="Arial" w:hAnsi="Arial" w:cs="Arial"/>
          <w:sz w:val="24"/>
          <w:szCs w:val="24"/>
        </w:rPr>
        <w:t xml:space="preserve"> </w:t>
      </w:r>
      <w:r w:rsidR="003B2203" w:rsidRPr="007304F2">
        <w:rPr>
          <w:rFonts w:ascii="Arial" w:hAnsi="Arial" w:cs="Arial"/>
          <w:noProof/>
          <w:sz w:val="24"/>
          <w:szCs w:val="24"/>
        </w:rPr>
        <w:t>(Eason et al. 2014, Kienle et al. 1994)</w:t>
      </w:r>
      <w:r w:rsidR="000B52AF" w:rsidRPr="007304F2">
        <w:rPr>
          <w:rFonts w:ascii="Arial" w:hAnsi="Arial" w:cs="Arial"/>
          <w:sz w:val="24"/>
          <w:szCs w:val="24"/>
        </w:rPr>
        <w:t xml:space="preserve">.  </w:t>
      </w:r>
      <w:r w:rsidR="00310B21" w:rsidRPr="007304F2">
        <w:rPr>
          <w:rFonts w:ascii="Arial" w:hAnsi="Arial" w:cs="Arial"/>
          <w:sz w:val="24"/>
          <w:szCs w:val="24"/>
        </w:rPr>
        <w:t xml:space="preserve"> </w:t>
      </w:r>
      <w:r w:rsidR="00D21C75" w:rsidRPr="007304F2">
        <w:rPr>
          <w:rFonts w:ascii="Arial" w:hAnsi="Arial" w:cs="Arial"/>
          <w:sz w:val="24"/>
          <w:szCs w:val="24"/>
        </w:rPr>
        <w:t>Additionally, in our study, i</w:t>
      </w:r>
      <w:r w:rsidR="007358C0" w:rsidRPr="007304F2">
        <w:rPr>
          <w:rFonts w:ascii="Arial" w:hAnsi="Arial" w:cs="Arial"/>
          <w:sz w:val="24"/>
          <w:szCs w:val="24"/>
        </w:rPr>
        <w:t>nformation missing from patient records was obtained by contacting referring veterinarians and owners</w:t>
      </w:r>
      <w:r w:rsidR="00BE7A79">
        <w:rPr>
          <w:rFonts w:ascii="Arial" w:hAnsi="Arial" w:cs="Arial"/>
          <w:sz w:val="24"/>
          <w:szCs w:val="24"/>
        </w:rPr>
        <w:t xml:space="preserve">, </w:t>
      </w:r>
      <w:r w:rsidR="007358C0" w:rsidRPr="007304F2">
        <w:rPr>
          <w:rFonts w:ascii="Arial" w:hAnsi="Arial" w:cs="Arial"/>
          <w:sz w:val="24"/>
          <w:szCs w:val="24"/>
        </w:rPr>
        <w:t xml:space="preserve">introduces recall bias into the study.  </w:t>
      </w:r>
    </w:p>
    <w:p w14:paraId="31E90ABB" w14:textId="0343602A" w:rsidR="00997474" w:rsidRPr="007304F2" w:rsidRDefault="00997474" w:rsidP="00997474">
      <w:pPr>
        <w:spacing w:after="0" w:line="480" w:lineRule="auto"/>
        <w:rPr>
          <w:rFonts w:ascii="Arial" w:hAnsi="Arial" w:cs="Arial"/>
          <w:b/>
          <w:sz w:val="24"/>
          <w:szCs w:val="24"/>
        </w:rPr>
      </w:pPr>
      <w:r w:rsidRPr="007304F2">
        <w:rPr>
          <w:rFonts w:ascii="Arial" w:hAnsi="Arial" w:cs="Arial"/>
          <w:b/>
          <w:sz w:val="24"/>
          <w:szCs w:val="24"/>
        </w:rPr>
        <w:t>Conclusions</w:t>
      </w:r>
    </w:p>
    <w:p w14:paraId="3973FDBC" w14:textId="616359F7" w:rsidR="000F44C3" w:rsidRDefault="000F3D48" w:rsidP="000F3D48">
      <w:pPr>
        <w:spacing w:after="0" w:line="480" w:lineRule="auto"/>
        <w:ind w:firstLine="720"/>
        <w:rPr>
          <w:rFonts w:ascii="Arial" w:hAnsi="Arial" w:cs="Arial"/>
          <w:sz w:val="24"/>
          <w:szCs w:val="24"/>
        </w:rPr>
      </w:pPr>
      <w:r w:rsidRPr="000F3D48">
        <w:rPr>
          <w:rFonts w:ascii="Arial" w:hAnsi="Arial" w:cs="Arial"/>
          <w:sz w:val="24"/>
          <w:szCs w:val="24"/>
        </w:rPr>
        <w:t>The results of this study provide important survival information in a large population of dogs diagnosed with SAS. Dogs with mild SAS (&lt; 50mmHG) have an excellent long-term prognosis with a normal or near-normal life expectancy. Dogs with moderate disease (50-130mmHg) based on the proposed redefined classification system have a good prognosis, although sudden death remains a possible outcome. Dogs with severe SAS (PG ≥ 130 mmHg) have a relatively poor prognosis and are most likely to benefit from the development of effective therapeutic interventions.</w:t>
      </w:r>
    </w:p>
    <w:p w14:paraId="3B7F478D" w14:textId="77777777" w:rsidR="000F3D48" w:rsidRPr="007304F2" w:rsidRDefault="000F3D48" w:rsidP="000F3D48">
      <w:pPr>
        <w:spacing w:after="0" w:line="480" w:lineRule="auto"/>
        <w:ind w:firstLine="720"/>
        <w:rPr>
          <w:rFonts w:ascii="Arial" w:hAnsi="Arial" w:cs="Arial"/>
          <w:sz w:val="24"/>
          <w:szCs w:val="24"/>
        </w:rPr>
      </w:pPr>
    </w:p>
    <w:p w14:paraId="310D5877" w14:textId="526F16FC" w:rsidR="009C0302" w:rsidRPr="007304F2" w:rsidRDefault="009C0302" w:rsidP="002B112A">
      <w:pPr>
        <w:spacing w:after="0" w:line="480" w:lineRule="auto"/>
        <w:rPr>
          <w:rFonts w:ascii="Arial" w:hAnsi="Arial" w:cs="Arial"/>
          <w:sz w:val="24"/>
          <w:szCs w:val="24"/>
        </w:rPr>
      </w:pPr>
      <w:r w:rsidRPr="007304F2">
        <w:rPr>
          <w:rFonts w:ascii="Arial" w:hAnsi="Arial" w:cs="Arial"/>
          <w:sz w:val="24"/>
          <w:szCs w:val="24"/>
        </w:rPr>
        <w:t>Conflicts of interest: The authors do not have any conflicts of interest to disclose.</w:t>
      </w:r>
    </w:p>
    <w:p w14:paraId="23ACD2E4" w14:textId="409C2FE0" w:rsidR="009C0302" w:rsidRPr="007304F2" w:rsidRDefault="00B01593" w:rsidP="002B112A">
      <w:pPr>
        <w:spacing w:after="0" w:line="480" w:lineRule="auto"/>
        <w:rPr>
          <w:rFonts w:ascii="Arial" w:hAnsi="Arial" w:cs="Arial"/>
          <w:sz w:val="24"/>
          <w:szCs w:val="24"/>
        </w:rPr>
      </w:pPr>
      <w:r w:rsidRPr="007304F2">
        <w:rPr>
          <w:rFonts w:ascii="Arial" w:hAnsi="Arial" w:cs="Arial"/>
          <w:b/>
          <w:bCs/>
          <w:sz w:val="24"/>
          <w:szCs w:val="24"/>
        </w:rPr>
        <w:t>Footnotes:</w:t>
      </w:r>
      <w:r w:rsidRPr="007304F2">
        <w:rPr>
          <w:rFonts w:ascii="Arial" w:hAnsi="Arial" w:cs="Arial"/>
          <w:sz w:val="24"/>
          <w:szCs w:val="24"/>
        </w:rPr>
        <w:t xml:space="preserve"> SAS 9.3 (Cary, NC) R v2.15.2, and R Studio v0.97.248</w:t>
      </w:r>
    </w:p>
    <w:p w14:paraId="42E58D6D" w14:textId="77777777" w:rsidR="00B01593" w:rsidRPr="007304F2" w:rsidRDefault="00B01593" w:rsidP="002B112A">
      <w:pPr>
        <w:spacing w:after="0" w:line="480" w:lineRule="auto"/>
        <w:rPr>
          <w:rFonts w:ascii="Arial" w:hAnsi="Arial" w:cs="Arial"/>
          <w:sz w:val="24"/>
          <w:szCs w:val="24"/>
        </w:rPr>
      </w:pPr>
    </w:p>
    <w:p w14:paraId="46B1A6FE" w14:textId="10B8E1B5" w:rsidR="009C0302" w:rsidRPr="007304F2" w:rsidRDefault="009C0302" w:rsidP="002B112A">
      <w:pPr>
        <w:spacing w:after="0" w:line="480" w:lineRule="auto"/>
        <w:rPr>
          <w:rFonts w:ascii="Arial" w:hAnsi="Arial" w:cs="Arial"/>
          <w:b/>
          <w:bCs/>
          <w:sz w:val="24"/>
          <w:szCs w:val="24"/>
        </w:rPr>
      </w:pPr>
      <w:r w:rsidRPr="007304F2">
        <w:rPr>
          <w:rFonts w:ascii="Arial" w:hAnsi="Arial" w:cs="Arial"/>
          <w:b/>
          <w:bCs/>
          <w:sz w:val="24"/>
          <w:szCs w:val="24"/>
        </w:rPr>
        <w:t>References:</w:t>
      </w:r>
    </w:p>
    <w:p w14:paraId="47F69FE9" w14:textId="581CBC2D" w:rsidR="00623339" w:rsidRPr="007304F2" w:rsidRDefault="002B07B5" w:rsidP="00623339">
      <w:pPr>
        <w:spacing w:line="480" w:lineRule="auto"/>
        <w:rPr>
          <w:rFonts w:ascii="Arial" w:hAnsi="Arial" w:cs="Arial"/>
          <w:b/>
          <w:bCs/>
          <w:sz w:val="24"/>
          <w:szCs w:val="24"/>
        </w:rPr>
      </w:pPr>
      <w:r w:rsidRPr="007304F2">
        <w:rPr>
          <w:rFonts w:ascii="Arial" w:hAnsi="Arial" w:cs="Arial"/>
          <w:b/>
          <w:bCs/>
          <w:noProof/>
          <w:sz w:val="24"/>
          <w:szCs w:val="24"/>
        </w:rPr>
        <mc:AlternateContent>
          <mc:Choice Requires="wps">
            <w:drawing>
              <wp:anchor distT="45720" distB="45720" distL="114300" distR="114300" simplePos="0" relativeHeight="251659264" behindDoc="0" locked="0" layoutInCell="1" allowOverlap="1" wp14:anchorId="64959CF6" wp14:editId="39ABF9E0">
                <wp:simplePos x="0" y="0"/>
                <wp:positionH relativeFrom="column">
                  <wp:posOffset>-66675</wp:posOffset>
                </wp:positionH>
                <wp:positionV relativeFrom="paragraph">
                  <wp:posOffset>278130</wp:posOffset>
                </wp:positionV>
                <wp:extent cx="2851150" cy="2319020"/>
                <wp:effectExtent l="0" t="0" r="2540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0" cy="2319020"/>
                        </a:xfrm>
                        <a:prstGeom prst="rect">
                          <a:avLst/>
                        </a:prstGeom>
                        <a:solidFill>
                          <a:srgbClr val="FFFFFF"/>
                        </a:solidFill>
                        <a:ln w="9525">
                          <a:solidFill>
                            <a:srgbClr val="000000"/>
                          </a:solidFill>
                          <a:miter lim="800000"/>
                          <a:headEnd/>
                          <a:tailEnd/>
                        </a:ln>
                      </wps:spPr>
                      <wps:txbx>
                        <w:txbxContent>
                          <w:p w14:paraId="51782049" w14:textId="3BAC4D2F" w:rsidR="00C17CBD" w:rsidRDefault="00C17CBD" w:rsidP="00623339">
                            <w:pPr>
                              <w:spacing w:after="0" w:line="480" w:lineRule="auto"/>
                              <w:rPr>
                                <w:rFonts w:ascii="Arial" w:hAnsi="Arial" w:cs="Arial"/>
                                <w:b/>
                                <w:bCs/>
                                <w:sz w:val="24"/>
                                <w:szCs w:val="24"/>
                              </w:rPr>
                            </w:pPr>
                            <w:r w:rsidRPr="00623339">
                              <w:rPr>
                                <w:rFonts w:ascii="Arial" w:hAnsi="Arial" w:cs="Arial"/>
                                <w:b/>
                                <w:bCs/>
                                <w:sz w:val="24"/>
                                <w:szCs w:val="24"/>
                              </w:rPr>
                              <w:t>Abbreviation table</w:t>
                            </w:r>
                          </w:p>
                          <w:p w14:paraId="5C19CB8E" w14:textId="6584B7DF" w:rsidR="00C17CBD" w:rsidRPr="00457097" w:rsidRDefault="00C17CBD" w:rsidP="00623339">
                            <w:pPr>
                              <w:spacing w:after="0" w:line="480" w:lineRule="auto"/>
                              <w:rPr>
                                <w:rFonts w:ascii="Arial" w:hAnsi="Arial" w:cs="Arial"/>
                                <w:sz w:val="24"/>
                                <w:szCs w:val="24"/>
                              </w:rPr>
                            </w:pPr>
                            <w:r w:rsidRPr="00457097">
                              <w:rPr>
                                <w:rFonts w:ascii="Arial" w:hAnsi="Arial" w:cs="Arial"/>
                                <w:sz w:val="24"/>
                                <w:szCs w:val="24"/>
                              </w:rPr>
                              <w:t>CL</w:t>
                            </w:r>
                            <w:r w:rsidRPr="00457097">
                              <w:rPr>
                                <w:rFonts w:ascii="Arial" w:hAnsi="Arial" w:cs="Arial"/>
                                <w:sz w:val="24"/>
                                <w:szCs w:val="24"/>
                              </w:rPr>
                              <w:tab/>
                              <w:t>Confidence Limits</w:t>
                            </w:r>
                          </w:p>
                          <w:p w14:paraId="09DF83B8" w14:textId="4029C9DD" w:rsidR="00C17CBD" w:rsidRPr="00457097" w:rsidRDefault="00C17CBD" w:rsidP="00623339">
                            <w:pPr>
                              <w:spacing w:after="0" w:line="480" w:lineRule="auto"/>
                              <w:rPr>
                                <w:rFonts w:ascii="Arial" w:hAnsi="Arial" w:cs="Arial"/>
                                <w:sz w:val="24"/>
                                <w:szCs w:val="24"/>
                              </w:rPr>
                            </w:pPr>
                            <w:r w:rsidRPr="00457097">
                              <w:rPr>
                                <w:rFonts w:ascii="Arial" w:hAnsi="Arial" w:cs="Arial"/>
                                <w:sz w:val="24"/>
                                <w:szCs w:val="24"/>
                              </w:rPr>
                              <w:t>HR</w:t>
                            </w:r>
                            <w:r w:rsidRPr="00457097">
                              <w:rPr>
                                <w:rFonts w:ascii="Arial" w:hAnsi="Arial" w:cs="Arial"/>
                                <w:sz w:val="24"/>
                                <w:szCs w:val="24"/>
                              </w:rPr>
                              <w:tab/>
                              <w:t>Hazard Ratio</w:t>
                            </w:r>
                          </w:p>
                          <w:p w14:paraId="087B6CE9" w14:textId="77777777" w:rsidR="00C17CBD" w:rsidRPr="00623339" w:rsidRDefault="00C17CBD" w:rsidP="00623339">
                            <w:pPr>
                              <w:spacing w:after="0" w:line="480" w:lineRule="auto"/>
                              <w:rPr>
                                <w:rFonts w:ascii="Arial" w:hAnsi="Arial" w:cs="Arial"/>
                                <w:sz w:val="24"/>
                                <w:szCs w:val="24"/>
                              </w:rPr>
                            </w:pPr>
                            <w:r w:rsidRPr="00623339">
                              <w:rPr>
                                <w:rFonts w:ascii="Arial" w:hAnsi="Arial" w:cs="Arial"/>
                                <w:sz w:val="24"/>
                                <w:szCs w:val="24"/>
                              </w:rPr>
                              <w:t>PG</w:t>
                            </w:r>
                            <w:r w:rsidRPr="00623339">
                              <w:rPr>
                                <w:rFonts w:ascii="Arial" w:hAnsi="Arial" w:cs="Arial"/>
                                <w:sz w:val="24"/>
                                <w:szCs w:val="24"/>
                              </w:rPr>
                              <w:tab/>
                              <w:t>Pressure Gradient</w:t>
                            </w:r>
                          </w:p>
                          <w:p w14:paraId="020DD8B3" w14:textId="77777777" w:rsidR="00C17CBD" w:rsidRPr="00623339" w:rsidRDefault="00C17CBD" w:rsidP="00623339">
                            <w:pPr>
                              <w:spacing w:after="0" w:line="480" w:lineRule="auto"/>
                              <w:rPr>
                                <w:rFonts w:ascii="Arial" w:hAnsi="Arial" w:cs="Arial"/>
                                <w:sz w:val="24"/>
                                <w:szCs w:val="24"/>
                              </w:rPr>
                            </w:pPr>
                            <w:r w:rsidRPr="00623339">
                              <w:rPr>
                                <w:rFonts w:ascii="Arial" w:hAnsi="Arial" w:cs="Arial"/>
                                <w:sz w:val="24"/>
                                <w:szCs w:val="24"/>
                              </w:rPr>
                              <w:t>SAS</w:t>
                            </w:r>
                            <w:r w:rsidRPr="00623339">
                              <w:rPr>
                                <w:rFonts w:ascii="Arial" w:hAnsi="Arial" w:cs="Arial"/>
                                <w:sz w:val="24"/>
                                <w:szCs w:val="24"/>
                              </w:rPr>
                              <w:tab/>
                              <w:t>Subaortic Stenosis</w:t>
                            </w:r>
                          </w:p>
                          <w:p w14:paraId="683F0B63" w14:textId="77777777" w:rsidR="00C17CBD" w:rsidRPr="00623339" w:rsidRDefault="00C17CBD" w:rsidP="00623339">
                            <w:pPr>
                              <w:spacing w:after="0" w:line="480" w:lineRule="auto"/>
                              <w:rPr>
                                <w:rFonts w:ascii="Arial" w:hAnsi="Arial" w:cs="Arial"/>
                                <w:sz w:val="24"/>
                                <w:szCs w:val="24"/>
                              </w:rPr>
                            </w:pPr>
                            <w:r w:rsidRPr="00623339">
                              <w:rPr>
                                <w:rFonts w:ascii="Arial" w:hAnsi="Arial" w:cs="Arial"/>
                                <w:sz w:val="24"/>
                                <w:szCs w:val="24"/>
                              </w:rPr>
                              <w:t>LVOT</w:t>
                            </w:r>
                            <w:r w:rsidRPr="00623339">
                              <w:rPr>
                                <w:rFonts w:ascii="Arial" w:hAnsi="Arial" w:cs="Arial"/>
                                <w:sz w:val="24"/>
                                <w:szCs w:val="24"/>
                              </w:rPr>
                              <w:tab/>
                              <w:t>Left Ventricular Outflow Tract</w:t>
                            </w:r>
                          </w:p>
                          <w:p w14:paraId="7690560B" w14:textId="351A6A98" w:rsidR="00C17CBD" w:rsidRDefault="00C17C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4959CF6" id="_x0000_t202" coordsize="21600,21600" o:spt="202" path="m,l,21600r21600,l21600,xe">
                <v:stroke joinstyle="miter"/>
                <v:path gradientshapeok="t" o:connecttype="rect"/>
              </v:shapetype>
              <v:shape id="Text Box 2" o:spid="_x0000_s1026" type="#_x0000_t202" style="position:absolute;margin-left:-5.25pt;margin-top:21.9pt;width:224.5pt;height:182.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">
                <v:textbox>
                  <w:txbxContent>
                    <w:p w14:paraId="51782049" w14:textId="3BAC4D2F" w:rsidR="00C17CBD" w:rsidRDefault="00C17CBD" w:rsidP="00623339">
                      <w:pPr>
                        <w:spacing w:after="0" w:line="480" w:lineRule="auto"/>
                        <w:rPr>
                          <w:rFonts w:ascii="Arial" w:hAnsi="Arial" w:cs="Arial"/>
                          <w:b/>
                          <w:bCs/>
                          <w:sz w:val="24"/>
                          <w:szCs w:val="24"/>
                        </w:rPr>
                      </w:pPr>
                      <w:r w:rsidRPr="00623339">
                        <w:rPr>
                          <w:rFonts w:ascii="Arial" w:hAnsi="Arial" w:cs="Arial"/>
                          <w:b/>
                          <w:bCs/>
                          <w:sz w:val="24"/>
                          <w:szCs w:val="24"/>
                        </w:rPr>
                        <w:t>Abbreviation table</w:t>
                      </w:r>
                    </w:p>
                    <w:p w14:paraId="5C19CB8E" w14:textId="6584B7DF" w:rsidR="00C17CBD" w:rsidRPr="00457097" w:rsidRDefault="00C17CBD" w:rsidP="00623339">
                      <w:pPr>
                        <w:spacing w:after="0" w:line="480" w:lineRule="auto"/>
                        <w:rPr>
                          <w:rFonts w:ascii="Arial" w:hAnsi="Arial" w:cs="Arial"/>
                          <w:sz w:val="24"/>
                          <w:szCs w:val="24"/>
                        </w:rPr>
                      </w:pPr>
                      <w:r w:rsidRPr="00457097">
                        <w:rPr>
                          <w:rFonts w:ascii="Arial" w:hAnsi="Arial" w:cs="Arial"/>
                          <w:sz w:val="24"/>
                          <w:szCs w:val="24"/>
                        </w:rPr>
                        <w:t>CL</w:t>
                      </w:r>
                      <w:r w:rsidRPr="00457097">
                        <w:rPr>
                          <w:rFonts w:ascii="Arial" w:hAnsi="Arial" w:cs="Arial"/>
                          <w:sz w:val="24"/>
                          <w:szCs w:val="24"/>
                        </w:rPr>
                        <w:tab/>
                        <w:t>Confidence Limits</w:t>
                      </w:r>
                    </w:p>
                    <w:p w14:paraId="09DF83B8" w14:textId="4029C9DD" w:rsidR="00C17CBD" w:rsidRPr="00457097" w:rsidRDefault="00C17CBD" w:rsidP="00623339">
                      <w:pPr>
                        <w:spacing w:after="0" w:line="480" w:lineRule="auto"/>
                        <w:rPr>
                          <w:rFonts w:ascii="Arial" w:hAnsi="Arial" w:cs="Arial"/>
                          <w:sz w:val="24"/>
                          <w:szCs w:val="24"/>
                        </w:rPr>
                      </w:pPr>
                      <w:r w:rsidRPr="00457097">
                        <w:rPr>
                          <w:rFonts w:ascii="Arial" w:hAnsi="Arial" w:cs="Arial"/>
                          <w:sz w:val="24"/>
                          <w:szCs w:val="24"/>
                        </w:rPr>
                        <w:t>HR</w:t>
                      </w:r>
                      <w:r w:rsidRPr="00457097">
                        <w:rPr>
                          <w:rFonts w:ascii="Arial" w:hAnsi="Arial" w:cs="Arial"/>
                          <w:sz w:val="24"/>
                          <w:szCs w:val="24"/>
                        </w:rPr>
                        <w:tab/>
                        <w:t>Hazard Ratio</w:t>
                      </w:r>
                    </w:p>
                    <w:p w14:paraId="087B6CE9" w14:textId="77777777" w:rsidR="00C17CBD" w:rsidRPr="00623339" w:rsidRDefault="00C17CBD" w:rsidP="00623339">
                      <w:pPr>
                        <w:spacing w:after="0" w:line="480" w:lineRule="auto"/>
                        <w:rPr>
                          <w:rFonts w:ascii="Arial" w:hAnsi="Arial" w:cs="Arial"/>
                          <w:sz w:val="24"/>
                          <w:szCs w:val="24"/>
                        </w:rPr>
                      </w:pPr>
                      <w:r w:rsidRPr="00623339">
                        <w:rPr>
                          <w:rFonts w:ascii="Arial" w:hAnsi="Arial" w:cs="Arial"/>
                          <w:sz w:val="24"/>
                          <w:szCs w:val="24"/>
                        </w:rPr>
                        <w:t>PG</w:t>
                      </w:r>
                      <w:r w:rsidRPr="00623339">
                        <w:rPr>
                          <w:rFonts w:ascii="Arial" w:hAnsi="Arial" w:cs="Arial"/>
                          <w:sz w:val="24"/>
                          <w:szCs w:val="24"/>
                        </w:rPr>
                        <w:tab/>
                        <w:t>Pressure Gradient</w:t>
                      </w:r>
                    </w:p>
                    <w:p w14:paraId="020DD8B3" w14:textId="77777777" w:rsidR="00C17CBD" w:rsidRPr="00623339" w:rsidRDefault="00C17CBD" w:rsidP="00623339">
                      <w:pPr>
                        <w:spacing w:after="0" w:line="480" w:lineRule="auto"/>
                        <w:rPr>
                          <w:rFonts w:ascii="Arial" w:hAnsi="Arial" w:cs="Arial"/>
                          <w:sz w:val="24"/>
                          <w:szCs w:val="24"/>
                        </w:rPr>
                      </w:pPr>
                      <w:r w:rsidRPr="00623339">
                        <w:rPr>
                          <w:rFonts w:ascii="Arial" w:hAnsi="Arial" w:cs="Arial"/>
                          <w:sz w:val="24"/>
                          <w:szCs w:val="24"/>
                        </w:rPr>
                        <w:t>SAS</w:t>
                      </w:r>
                      <w:r w:rsidRPr="00623339">
                        <w:rPr>
                          <w:rFonts w:ascii="Arial" w:hAnsi="Arial" w:cs="Arial"/>
                          <w:sz w:val="24"/>
                          <w:szCs w:val="24"/>
                        </w:rPr>
                        <w:tab/>
                        <w:t>Subaortic Stenosis</w:t>
                      </w:r>
                    </w:p>
                    <w:p w14:paraId="683F0B63" w14:textId="77777777" w:rsidR="00C17CBD" w:rsidRPr="00623339" w:rsidRDefault="00C17CBD" w:rsidP="00623339">
                      <w:pPr>
                        <w:spacing w:after="0" w:line="480" w:lineRule="auto"/>
                        <w:rPr>
                          <w:rFonts w:ascii="Arial" w:hAnsi="Arial" w:cs="Arial"/>
                          <w:sz w:val="24"/>
                          <w:szCs w:val="24"/>
                        </w:rPr>
                      </w:pPr>
                      <w:r w:rsidRPr="00623339">
                        <w:rPr>
                          <w:rFonts w:ascii="Arial" w:hAnsi="Arial" w:cs="Arial"/>
                          <w:sz w:val="24"/>
                          <w:szCs w:val="24"/>
                        </w:rPr>
                        <w:t>LVOT</w:t>
                      </w:r>
                      <w:r w:rsidRPr="00623339">
                        <w:rPr>
                          <w:rFonts w:ascii="Arial" w:hAnsi="Arial" w:cs="Arial"/>
                          <w:sz w:val="24"/>
                          <w:szCs w:val="24"/>
                        </w:rPr>
                        <w:tab/>
                        <w:t>Left Ventricular Outflow Tract</w:t>
                      </w:r>
                    </w:p>
                    <w:p w14:paraId="7690560B" w14:textId="351A6A98" w:rsidR="00C17CBD" w:rsidRDefault="00C17CBD"/>
                  </w:txbxContent>
                </v:textbox>
                <w10:wrap type="square"/>
              </v:shape>
            </w:pict>
          </mc:Fallback>
        </mc:AlternateContent>
      </w:r>
      <w:r w:rsidR="00F8445C" w:rsidRPr="007304F2">
        <w:rPr>
          <w:rFonts w:ascii="Arial" w:hAnsi="Arial" w:cs="Arial"/>
          <w:b/>
          <w:bCs/>
          <w:sz w:val="24"/>
          <w:szCs w:val="24"/>
        </w:rPr>
        <w:t>Tables:</w:t>
      </w:r>
    </w:p>
    <w:p w14:paraId="44189ED6" w14:textId="7EA72946" w:rsidR="00F8445C" w:rsidRPr="007304F2" w:rsidRDefault="00F8445C" w:rsidP="002B112A">
      <w:pPr>
        <w:spacing w:after="0" w:line="480" w:lineRule="auto"/>
        <w:rPr>
          <w:rFonts w:ascii="Arial" w:hAnsi="Arial" w:cs="Arial"/>
          <w:sz w:val="24"/>
          <w:szCs w:val="24"/>
        </w:rPr>
      </w:pPr>
    </w:p>
    <w:p w14:paraId="3EBD19AD" w14:textId="77777777" w:rsidR="00623339" w:rsidRPr="007304F2" w:rsidRDefault="00623339" w:rsidP="002B112A">
      <w:pPr>
        <w:spacing w:after="0" w:line="480" w:lineRule="auto"/>
        <w:rPr>
          <w:rFonts w:ascii="Arial" w:hAnsi="Arial" w:cs="Arial"/>
          <w:sz w:val="24"/>
          <w:szCs w:val="24"/>
        </w:rPr>
      </w:pPr>
    </w:p>
    <w:p w14:paraId="1CBC0603" w14:textId="77777777" w:rsidR="00623339" w:rsidRPr="007304F2" w:rsidRDefault="00623339" w:rsidP="002B112A">
      <w:pPr>
        <w:spacing w:after="0" w:line="480" w:lineRule="auto"/>
        <w:rPr>
          <w:rFonts w:ascii="Arial" w:hAnsi="Arial" w:cs="Arial"/>
          <w:sz w:val="24"/>
          <w:szCs w:val="24"/>
        </w:rPr>
      </w:pPr>
    </w:p>
    <w:p w14:paraId="4F2A5FA7" w14:textId="77777777" w:rsidR="00623339" w:rsidRPr="007304F2" w:rsidRDefault="00623339" w:rsidP="002B112A">
      <w:pPr>
        <w:spacing w:after="0" w:line="480" w:lineRule="auto"/>
        <w:rPr>
          <w:rFonts w:ascii="Arial" w:hAnsi="Arial" w:cs="Arial"/>
          <w:sz w:val="24"/>
          <w:szCs w:val="24"/>
        </w:rPr>
      </w:pPr>
    </w:p>
    <w:p w14:paraId="1E01A7F0" w14:textId="77777777" w:rsidR="00623339" w:rsidRPr="007304F2" w:rsidRDefault="00623339" w:rsidP="002B112A">
      <w:pPr>
        <w:spacing w:after="0" w:line="480" w:lineRule="auto"/>
        <w:rPr>
          <w:rFonts w:ascii="Arial" w:hAnsi="Arial" w:cs="Arial"/>
          <w:sz w:val="24"/>
          <w:szCs w:val="24"/>
        </w:rPr>
      </w:pPr>
    </w:p>
    <w:p w14:paraId="02DAFD83" w14:textId="77777777" w:rsidR="00623339" w:rsidRPr="007304F2" w:rsidRDefault="00623339" w:rsidP="002B112A">
      <w:pPr>
        <w:spacing w:after="0" w:line="480" w:lineRule="auto"/>
        <w:rPr>
          <w:rFonts w:ascii="Arial" w:hAnsi="Arial" w:cs="Arial"/>
          <w:sz w:val="24"/>
          <w:szCs w:val="24"/>
        </w:rPr>
      </w:pPr>
    </w:p>
    <w:p w14:paraId="1620039E" w14:textId="77777777" w:rsidR="00E53369" w:rsidRPr="007304F2" w:rsidRDefault="00E53369" w:rsidP="002B112A">
      <w:pPr>
        <w:spacing w:after="0" w:line="480" w:lineRule="auto"/>
        <w:rPr>
          <w:rFonts w:ascii="Arial" w:hAnsi="Arial" w:cs="Arial"/>
          <w:b/>
          <w:bCs/>
          <w:sz w:val="24"/>
          <w:szCs w:val="24"/>
        </w:rPr>
      </w:pPr>
    </w:p>
    <w:p w14:paraId="276AF19C" w14:textId="77777777" w:rsidR="00B93E94" w:rsidRPr="007304F2" w:rsidRDefault="00B93E94">
      <w:pPr>
        <w:rPr>
          <w:rFonts w:ascii="Arial" w:hAnsi="Arial" w:cs="Arial"/>
          <w:b/>
          <w:bCs/>
          <w:sz w:val="24"/>
          <w:szCs w:val="24"/>
        </w:rPr>
      </w:pPr>
      <w:r w:rsidRPr="007304F2">
        <w:rPr>
          <w:rFonts w:ascii="Arial" w:hAnsi="Arial" w:cs="Arial"/>
          <w:b/>
          <w:bCs/>
          <w:sz w:val="24"/>
          <w:szCs w:val="24"/>
        </w:rPr>
        <w:br w:type="page"/>
      </w:r>
    </w:p>
    <w:p w14:paraId="6DE75A50" w14:textId="5A45EC2A" w:rsidR="00F8445C" w:rsidRDefault="00F8445C" w:rsidP="002B112A">
      <w:pPr>
        <w:spacing w:after="0" w:line="480" w:lineRule="auto"/>
        <w:rPr>
          <w:rFonts w:ascii="Arial" w:hAnsi="Arial" w:cs="Arial"/>
          <w:b/>
          <w:bCs/>
          <w:sz w:val="24"/>
          <w:szCs w:val="24"/>
        </w:rPr>
      </w:pPr>
      <w:r w:rsidRPr="007304F2">
        <w:rPr>
          <w:rFonts w:ascii="Arial" w:hAnsi="Arial" w:cs="Arial"/>
          <w:b/>
          <w:bCs/>
          <w:sz w:val="24"/>
          <w:szCs w:val="24"/>
        </w:rPr>
        <w:lastRenderedPageBreak/>
        <w:t>Figures:</w:t>
      </w:r>
    </w:p>
    <w:p w14:paraId="4781F879" w14:textId="26C85094" w:rsidR="00264EAA" w:rsidRPr="00CB4738" w:rsidRDefault="00264EAA" w:rsidP="00CB4738">
      <w:pPr>
        <w:spacing w:after="0" w:line="480" w:lineRule="auto"/>
        <w:jc w:val="center"/>
        <w:rPr>
          <w:rFonts w:ascii="Arial" w:hAnsi="Arial" w:cs="Arial"/>
          <w:sz w:val="24"/>
          <w:szCs w:val="24"/>
        </w:rPr>
      </w:pPr>
      <w:r w:rsidRPr="00CB4738">
        <w:rPr>
          <w:rFonts w:ascii="Arial" w:hAnsi="Arial" w:cs="Arial"/>
          <w:sz w:val="24"/>
          <w:szCs w:val="24"/>
        </w:rPr>
        <w:t>All-</w:t>
      </w:r>
      <w:r w:rsidR="00CB4738">
        <w:rPr>
          <w:rFonts w:ascii="Arial" w:hAnsi="Arial" w:cs="Arial"/>
          <w:sz w:val="24"/>
          <w:szCs w:val="24"/>
        </w:rPr>
        <w:t>c</w:t>
      </w:r>
      <w:r w:rsidRPr="00CB4738">
        <w:rPr>
          <w:rFonts w:ascii="Arial" w:hAnsi="Arial" w:cs="Arial"/>
          <w:sz w:val="24"/>
          <w:szCs w:val="24"/>
        </w:rPr>
        <w:t>ause Mortality</w:t>
      </w:r>
    </w:p>
    <w:p w14:paraId="1079D525" w14:textId="67CA73B0" w:rsidR="00C87987" w:rsidRPr="007304F2" w:rsidRDefault="002070FC" w:rsidP="002B112A">
      <w:pPr>
        <w:spacing w:after="0" w:line="480" w:lineRule="auto"/>
        <w:rPr>
          <w:rFonts w:ascii="Arial" w:hAnsi="Arial" w:cs="Arial"/>
          <w:sz w:val="24"/>
          <w:szCs w:val="24"/>
        </w:rPr>
      </w:pPr>
      <w:r>
        <w:rPr>
          <w:noProof/>
        </w:rPr>
        <w:drawing>
          <wp:inline distT="0" distB="0" distL="0" distR="0" wp14:anchorId="5CC50DD0" wp14:editId="59A22097">
            <wp:extent cx="5772150" cy="3956050"/>
            <wp:effectExtent l="0" t="0" r="0" b="6350"/>
            <wp:docPr id="5" name="Picture 3" descr="img0.png">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5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0.png">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500-000004000000}"/>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l="1282" t="6485" r="1602" b="1709"/>
                    <a:stretch/>
                  </pic:blipFill>
                  <pic:spPr bwMode="auto">
                    <a:xfrm>
                      <a:off x="0" y="0"/>
                      <a:ext cx="5772150" cy="3956050"/>
                    </a:xfrm>
                    <a:prstGeom prst="rect">
                      <a:avLst/>
                    </a:prstGeom>
                    <a:noFill/>
                    <a:ln>
                      <a:noFill/>
                    </a:ln>
                    <a:extLst>
                      <a:ext uri="{53640926-AAD7-44D8-BBD7-CCE9431645EC}">
                        <a14:shadowObscured xmlns:a14="http://schemas.microsoft.com/office/drawing/2010/main"/>
                      </a:ext>
                    </a:extLst>
                  </pic:spPr>
                </pic:pic>
              </a:graphicData>
            </a:graphic>
          </wp:inline>
        </w:drawing>
      </w:r>
    </w:p>
    <w:p w14:paraId="5FC87D63" w14:textId="519271BB" w:rsidR="00CF04ED" w:rsidRPr="007304F2" w:rsidRDefault="00C87987" w:rsidP="002B112A">
      <w:pPr>
        <w:spacing w:after="0" w:line="480" w:lineRule="auto"/>
        <w:rPr>
          <w:rFonts w:ascii="Arial" w:hAnsi="Arial" w:cs="Arial"/>
          <w:sz w:val="24"/>
          <w:szCs w:val="24"/>
        </w:rPr>
      </w:pPr>
      <w:r w:rsidRPr="007304F2">
        <w:rPr>
          <w:rFonts w:ascii="Arial" w:hAnsi="Arial" w:cs="Arial"/>
          <w:sz w:val="24"/>
          <w:szCs w:val="24"/>
        </w:rPr>
        <w:t>Figure 1. Kaplan-</w:t>
      </w:r>
      <w:r w:rsidR="00CA3448" w:rsidRPr="007304F2">
        <w:rPr>
          <w:rFonts w:ascii="Arial" w:hAnsi="Arial" w:cs="Arial"/>
          <w:sz w:val="24"/>
          <w:szCs w:val="24"/>
        </w:rPr>
        <w:t>Meier</w:t>
      </w:r>
      <w:r w:rsidR="00255F99" w:rsidRPr="007304F2">
        <w:rPr>
          <w:rFonts w:ascii="Arial" w:hAnsi="Arial" w:cs="Arial"/>
          <w:sz w:val="24"/>
          <w:szCs w:val="24"/>
        </w:rPr>
        <w:t xml:space="preserve"> survival curves </w:t>
      </w:r>
      <w:r w:rsidR="00255F99" w:rsidRPr="007304F2">
        <w:rPr>
          <w:rFonts w:ascii="Arial" w:hAnsi="Arial" w:cs="Arial"/>
        </w:rPr>
        <w:t xml:space="preserve">illustrating survival times from initial diagnosis </w:t>
      </w:r>
      <w:r w:rsidR="00255F99" w:rsidRPr="007304F2">
        <w:rPr>
          <w:rFonts w:ascii="Arial" w:hAnsi="Arial" w:cs="Arial"/>
          <w:sz w:val="24"/>
          <w:szCs w:val="24"/>
        </w:rPr>
        <w:t>for all-cause mortality in 129 dogs diagnosed with SAS</w:t>
      </w:r>
      <w:r w:rsidR="00070CC4" w:rsidRPr="007304F2">
        <w:rPr>
          <w:rFonts w:ascii="Arial" w:hAnsi="Arial" w:cs="Arial"/>
          <w:sz w:val="24"/>
          <w:szCs w:val="24"/>
        </w:rPr>
        <w:t xml:space="preserve"> with available follow-up.  Mild was defined as PG &lt; 50 mmH</w:t>
      </w:r>
      <w:r w:rsidR="008B3B50" w:rsidRPr="007304F2">
        <w:rPr>
          <w:rFonts w:ascii="Arial" w:hAnsi="Arial" w:cs="Arial"/>
          <w:sz w:val="24"/>
          <w:szCs w:val="24"/>
        </w:rPr>
        <w:t>g</w:t>
      </w:r>
      <w:r w:rsidR="00070CC4" w:rsidRPr="007304F2">
        <w:rPr>
          <w:rFonts w:ascii="Arial" w:hAnsi="Arial" w:cs="Arial"/>
          <w:sz w:val="24"/>
          <w:szCs w:val="24"/>
        </w:rPr>
        <w:t xml:space="preserve">; moderate as PG between 50 and 130 mmHg; and severe as PG &gt; 130 mmHg.  </w:t>
      </w:r>
      <w:r w:rsidR="00071A67">
        <w:rPr>
          <w:rFonts w:ascii="Arial" w:hAnsi="Arial" w:cs="Arial"/>
          <w:sz w:val="24"/>
          <w:szCs w:val="24"/>
        </w:rPr>
        <w:t>All curves are statistically different from one another (p &lt; 0.001).</w:t>
      </w:r>
    </w:p>
    <w:p w14:paraId="469E5437" w14:textId="51E5FB6E" w:rsidR="00B37CDD" w:rsidRDefault="00B37CDD" w:rsidP="002070FC">
      <w:pPr>
        <w:rPr>
          <w:rFonts w:ascii="Arial" w:hAnsi="Arial" w:cs="Arial"/>
          <w:sz w:val="24"/>
          <w:szCs w:val="24"/>
        </w:rPr>
      </w:pPr>
    </w:p>
    <w:p w14:paraId="19B05FD7" w14:textId="77777777" w:rsidR="00CB4738" w:rsidRDefault="00CB4738" w:rsidP="00B4420A">
      <w:pPr>
        <w:spacing w:line="480" w:lineRule="auto"/>
        <w:rPr>
          <w:noProof/>
        </w:rPr>
      </w:pPr>
    </w:p>
    <w:p w14:paraId="7DFF3AF9" w14:textId="35B5F034" w:rsidR="00CB4738" w:rsidRDefault="00CB4738" w:rsidP="00B4420A">
      <w:pPr>
        <w:spacing w:line="480" w:lineRule="auto"/>
        <w:rPr>
          <w:noProof/>
        </w:rPr>
      </w:pPr>
    </w:p>
    <w:p w14:paraId="1FCCC286" w14:textId="3B2F3528" w:rsidR="00CB4738" w:rsidRDefault="00CB4738" w:rsidP="00B4420A">
      <w:pPr>
        <w:spacing w:line="480" w:lineRule="auto"/>
        <w:rPr>
          <w:noProof/>
        </w:rPr>
      </w:pPr>
    </w:p>
    <w:p w14:paraId="1D172476" w14:textId="520BC962" w:rsidR="00CB4738" w:rsidRDefault="00CB4738" w:rsidP="00B4420A">
      <w:pPr>
        <w:spacing w:line="480" w:lineRule="auto"/>
        <w:rPr>
          <w:noProof/>
        </w:rPr>
      </w:pPr>
    </w:p>
    <w:p w14:paraId="2F62BBD2" w14:textId="31F7523F" w:rsidR="002070FC" w:rsidRDefault="00CB4738" w:rsidP="00347CE0">
      <w:pPr>
        <w:spacing w:line="480" w:lineRule="auto"/>
        <w:jc w:val="center"/>
        <w:rPr>
          <w:rFonts w:ascii="Arial" w:hAnsi="Arial" w:cs="Arial"/>
          <w:sz w:val="24"/>
          <w:szCs w:val="24"/>
        </w:rPr>
      </w:pPr>
      <w:r w:rsidRPr="00347CE0">
        <w:rPr>
          <w:rFonts w:ascii="Arial" w:hAnsi="Arial" w:cs="Arial"/>
          <w:noProof/>
          <w:sz w:val="24"/>
          <w:szCs w:val="24"/>
        </w:rPr>
        <w:lastRenderedPageBreak/>
        <w:t>Cardiac-cause Mortality</w:t>
      </w:r>
      <w:r w:rsidR="002070FC">
        <w:rPr>
          <w:noProof/>
        </w:rPr>
        <w:drawing>
          <wp:inline distT="0" distB="0" distL="0" distR="0" wp14:anchorId="7F70E934" wp14:editId="7DCAA155">
            <wp:extent cx="5791200" cy="3975100"/>
            <wp:effectExtent l="0" t="0" r="0" b="6350"/>
            <wp:docPr id="3" name="Picture 2" descr="img0.png">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7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0.png">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700-000003000000}"/>
                        </a:ext>
                      </a:extLst>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l="1283" t="6337" r="1283" b="1415"/>
                    <a:stretch/>
                  </pic:blipFill>
                  <pic:spPr bwMode="auto">
                    <a:xfrm>
                      <a:off x="0" y="0"/>
                      <a:ext cx="5791200" cy="3975100"/>
                    </a:xfrm>
                    <a:prstGeom prst="rect">
                      <a:avLst/>
                    </a:prstGeom>
                    <a:noFill/>
                    <a:ln>
                      <a:noFill/>
                    </a:ln>
                    <a:extLst>
                      <a:ext uri="{53640926-AAD7-44D8-BBD7-CCE9431645EC}">
                        <a14:shadowObscured xmlns:a14="http://schemas.microsoft.com/office/drawing/2010/main"/>
                      </a:ext>
                    </a:extLst>
                  </pic:spPr>
                </pic:pic>
              </a:graphicData>
            </a:graphic>
          </wp:inline>
        </w:drawing>
      </w:r>
    </w:p>
    <w:p w14:paraId="21695137" w14:textId="569F112C" w:rsidR="00CF04ED" w:rsidRPr="007304F2" w:rsidRDefault="00CF04ED" w:rsidP="00B4420A">
      <w:pPr>
        <w:spacing w:line="480" w:lineRule="auto"/>
        <w:rPr>
          <w:rFonts w:ascii="Arial" w:hAnsi="Arial" w:cs="Arial"/>
          <w:sz w:val="24"/>
          <w:szCs w:val="24"/>
        </w:rPr>
      </w:pPr>
      <w:r w:rsidRPr="007304F2">
        <w:rPr>
          <w:rFonts w:ascii="Arial" w:hAnsi="Arial" w:cs="Arial"/>
          <w:sz w:val="24"/>
          <w:szCs w:val="24"/>
        </w:rPr>
        <w:t xml:space="preserve">Figure 2.  Kaplan-Meier survival curves </w:t>
      </w:r>
      <w:r w:rsidRPr="007304F2">
        <w:rPr>
          <w:rFonts w:ascii="Arial" w:hAnsi="Arial" w:cs="Arial"/>
        </w:rPr>
        <w:t xml:space="preserve">illustrating survival times from initial diagnosis </w:t>
      </w:r>
      <w:r w:rsidRPr="007304F2">
        <w:rPr>
          <w:rFonts w:ascii="Arial" w:hAnsi="Arial" w:cs="Arial"/>
          <w:sz w:val="24"/>
          <w:szCs w:val="24"/>
        </w:rPr>
        <w:t>for cardiac-related mortality in 129 dogs diagnosed with SAS with available follow-up.  Mild was defined as PG &lt; 50 mmHg; moderate as PG between 50 and 130 mmHg; and severe as PG &gt; 130 mmHg.</w:t>
      </w:r>
      <w:r w:rsidR="00071A67" w:rsidRPr="00071A67">
        <w:rPr>
          <w:rFonts w:ascii="Arial" w:hAnsi="Arial" w:cs="Arial"/>
          <w:sz w:val="24"/>
          <w:szCs w:val="24"/>
        </w:rPr>
        <w:t xml:space="preserve"> </w:t>
      </w:r>
      <w:r w:rsidR="00071A67">
        <w:rPr>
          <w:rFonts w:ascii="Arial" w:hAnsi="Arial" w:cs="Arial"/>
          <w:sz w:val="24"/>
          <w:szCs w:val="24"/>
        </w:rPr>
        <w:t xml:space="preserve"> All curves are statistically different from one another (p &lt; 0.001).</w:t>
      </w:r>
    </w:p>
    <w:p w14:paraId="76698B5E" w14:textId="410672EA" w:rsidR="004B79CE" w:rsidRPr="007304F2" w:rsidRDefault="00BE2964" w:rsidP="002B112A">
      <w:pPr>
        <w:spacing w:after="0" w:line="480" w:lineRule="auto"/>
        <w:rPr>
          <w:rFonts w:ascii="Arial" w:hAnsi="Arial" w:cs="Arial"/>
          <w:sz w:val="24"/>
          <w:szCs w:val="24"/>
        </w:rPr>
      </w:pPr>
      <w:r w:rsidRPr="007304F2">
        <w:rPr>
          <w:rFonts w:ascii="Arial" w:hAnsi="Arial" w:cs="Arial"/>
          <w:noProof/>
          <w:sz w:val="24"/>
          <w:szCs w:val="24"/>
        </w:rPr>
        <w:lastRenderedPageBreak/>
        <w:drawing>
          <wp:anchor distT="0" distB="0" distL="114300" distR="114300" simplePos="0" relativeHeight="251660288" behindDoc="0" locked="0" layoutInCell="1" allowOverlap="1" wp14:anchorId="68A9ED6B" wp14:editId="383DD786">
            <wp:simplePos x="0" y="0"/>
            <wp:positionH relativeFrom="column">
              <wp:posOffset>800155</wp:posOffset>
            </wp:positionH>
            <wp:positionV relativeFrom="paragraph">
              <wp:posOffset>0</wp:posOffset>
            </wp:positionV>
            <wp:extent cx="2201131" cy="2014330"/>
            <wp:effectExtent l="0" t="0" r="889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4759" cy="201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3193" w:rsidRPr="007304F2">
        <w:rPr>
          <w:rFonts w:ascii="Arial" w:hAnsi="Arial" w:cs="Arial"/>
          <w:noProof/>
          <w:sz w:val="24"/>
          <w:szCs w:val="24"/>
        </w:rPr>
        <w:drawing>
          <wp:inline distT="0" distB="0" distL="0" distR="0" wp14:anchorId="638E146D" wp14:editId="0D5ACD15">
            <wp:extent cx="5943600" cy="5484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3 Hazard Analysis.tif"/>
                    <pic:cNvPicPr/>
                  </pic:nvPicPr>
                  <pic:blipFill>
                    <a:blip r:embed="rId14">
                      <a:extLst>
                        <a:ext uri="{28A0092B-C50C-407E-A947-70E740481C1C}">
                          <a14:useLocalDpi xmlns:a14="http://schemas.microsoft.com/office/drawing/2010/main" val="0"/>
                        </a:ext>
                      </a:extLst>
                    </a:blip>
                    <a:stretch>
                      <a:fillRect/>
                    </a:stretch>
                  </pic:blipFill>
                  <pic:spPr>
                    <a:xfrm>
                      <a:off x="0" y="0"/>
                      <a:ext cx="5943600" cy="5484495"/>
                    </a:xfrm>
                    <a:prstGeom prst="rect">
                      <a:avLst/>
                    </a:prstGeom>
                  </pic:spPr>
                </pic:pic>
              </a:graphicData>
            </a:graphic>
          </wp:inline>
        </w:drawing>
      </w:r>
    </w:p>
    <w:p w14:paraId="6F774512" w14:textId="2F5F57C9" w:rsidR="00C87987" w:rsidRDefault="00C87987" w:rsidP="002B112A">
      <w:pPr>
        <w:spacing w:after="0" w:line="480" w:lineRule="auto"/>
        <w:rPr>
          <w:rFonts w:ascii="Arial" w:hAnsi="Arial" w:cs="Arial"/>
          <w:sz w:val="24"/>
          <w:szCs w:val="24"/>
        </w:rPr>
      </w:pPr>
      <w:r w:rsidRPr="007304F2">
        <w:rPr>
          <w:rFonts w:ascii="Arial" w:hAnsi="Arial" w:cs="Arial"/>
          <w:sz w:val="24"/>
          <w:szCs w:val="24"/>
        </w:rPr>
        <w:t xml:space="preserve">Figure 3.  Proportional hazards analyses demonstrating an increased risk of mortality as </w:t>
      </w:r>
      <w:r w:rsidR="001459F8" w:rsidRPr="007304F2">
        <w:rPr>
          <w:rFonts w:ascii="Arial" w:hAnsi="Arial" w:cs="Arial"/>
          <w:sz w:val="24"/>
          <w:szCs w:val="24"/>
        </w:rPr>
        <w:t>PG</w:t>
      </w:r>
      <w:r w:rsidRPr="007304F2">
        <w:rPr>
          <w:rFonts w:ascii="Arial" w:hAnsi="Arial" w:cs="Arial"/>
          <w:sz w:val="24"/>
          <w:szCs w:val="24"/>
        </w:rPr>
        <w:t xml:space="preserve"> at diagnosis increases.  Pressure gradient was analyzed as a continuous variable with 4 degrees of freedom for the spline curve.  Small vertical lines above the x-axis represents the pressure gradients of individual dogs (n = 129).</w:t>
      </w:r>
      <w:r w:rsidR="00CD5B20" w:rsidRPr="007304F2">
        <w:rPr>
          <w:rFonts w:ascii="Arial" w:hAnsi="Arial" w:cs="Arial"/>
          <w:sz w:val="24"/>
          <w:szCs w:val="24"/>
        </w:rPr>
        <w:t xml:space="preserve">  At approximately 100 mmHg, the all-cause mortality hazard increases by 1.6% for each 1 mmHg increase in pressure.</w:t>
      </w:r>
      <w:r w:rsidR="0032572B" w:rsidRPr="007304F2">
        <w:rPr>
          <w:rFonts w:ascii="Arial" w:hAnsi="Arial" w:cs="Arial"/>
          <w:sz w:val="24"/>
          <w:szCs w:val="24"/>
        </w:rPr>
        <w:t xml:space="preserve">  </w:t>
      </w:r>
      <w:r w:rsidR="001459F8" w:rsidRPr="007304F2">
        <w:rPr>
          <w:rFonts w:ascii="Arial" w:hAnsi="Arial" w:cs="Arial"/>
          <w:sz w:val="24"/>
          <w:szCs w:val="24"/>
        </w:rPr>
        <w:t xml:space="preserve">A further </w:t>
      </w:r>
      <w:r w:rsidR="0032572B" w:rsidRPr="007304F2">
        <w:rPr>
          <w:rFonts w:ascii="Arial" w:hAnsi="Arial" w:cs="Arial"/>
          <w:sz w:val="24"/>
          <w:szCs w:val="24"/>
        </w:rPr>
        <w:t xml:space="preserve">increased </w:t>
      </w:r>
      <w:r w:rsidR="001459F8" w:rsidRPr="007304F2">
        <w:rPr>
          <w:rFonts w:ascii="Arial" w:hAnsi="Arial" w:cs="Arial"/>
          <w:sz w:val="24"/>
          <w:szCs w:val="24"/>
        </w:rPr>
        <w:t xml:space="preserve">mortality </w:t>
      </w:r>
      <w:r w:rsidR="0032572B" w:rsidRPr="007304F2">
        <w:rPr>
          <w:rFonts w:ascii="Arial" w:hAnsi="Arial" w:cs="Arial"/>
          <w:sz w:val="24"/>
          <w:szCs w:val="24"/>
        </w:rPr>
        <w:t>risk is identified at approximately 130 mmHg</w:t>
      </w:r>
      <w:r w:rsidR="001459F8" w:rsidRPr="007304F2">
        <w:rPr>
          <w:rFonts w:ascii="Arial" w:hAnsi="Arial" w:cs="Arial"/>
          <w:sz w:val="24"/>
          <w:szCs w:val="24"/>
        </w:rPr>
        <w:t xml:space="preserve">.  </w:t>
      </w:r>
      <w:r w:rsidR="001459F8" w:rsidRPr="007304F2">
        <w:rPr>
          <w:rFonts w:ascii="Arial" w:hAnsi="Arial" w:cs="Arial"/>
          <w:sz w:val="24"/>
          <w:szCs w:val="24"/>
        </w:rPr>
        <w:lastRenderedPageBreak/>
        <w:t>Inset</w:t>
      </w:r>
      <w:r w:rsidR="0032572B" w:rsidRPr="007304F2">
        <w:rPr>
          <w:rFonts w:ascii="Arial" w:hAnsi="Arial" w:cs="Arial"/>
          <w:sz w:val="24"/>
          <w:szCs w:val="24"/>
        </w:rPr>
        <w:t xml:space="preserve"> </w:t>
      </w:r>
      <w:r w:rsidR="001459F8" w:rsidRPr="007304F2">
        <w:rPr>
          <w:rFonts w:ascii="Arial" w:hAnsi="Arial" w:cs="Arial"/>
          <w:sz w:val="24"/>
          <w:szCs w:val="24"/>
        </w:rPr>
        <w:t>shows only the subjects in the PG range of 80 to 230 mmHg in order to more easily visually identify the increased hazard.</w:t>
      </w:r>
    </w:p>
    <w:p w14:paraId="77B77762" w14:textId="6D3AB7A2" w:rsidR="00CB4738" w:rsidRDefault="00CB4738" w:rsidP="002B112A">
      <w:pPr>
        <w:spacing w:after="0" w:line="480" w:lineRule="auto"/>
        <w:rPr>
          <w:rFonts w:ascii="Arial" w:hAnsi="Arial" w:cs="Arial"/>
          <w:sz w:val="24"/>
          <w:szCs w:val="24"/>
        </w:rPr>
      </w:pPr>
    </w:p>
    <w:p w14:paraId="00A3ACC7" w14:textId="468CD3BD" w:rsidR="00CB4738" w:rsidRDefault="00CB4738" w:rsidP="002B112A">
      <w:pPr>
        <w:spacing w:after="0" w:line="480" w:lineRule="auto"/>
        <w:rPr>
          <w:rFonts w:ascii="Arial" w:hAnsi="Arial" w:cs="Arial"/>
          <w:sz w:val="24"/>
          <w:szCs w:val="24"/>
        </w:rPr>
      </w:pPr>
    </w:p>
    <w:p w14:paraId="23A3C304" w14:textId="0C1A1BF5" w:rsidR="00CB4738" w:rsidRDefault="00CB4738" w:rsidP="00347CE0">
      <w:pPr>
        <w:spacing w:after="0" w:line="480" w:lineRule="auto"/>
        <w:jc w:val="center"/>
        <w:rPr>
          <w:rFonts w:ascii="Arial" w:hAnsi="Arial" w:cs="Arial"/>
          <w:sz w:val="24"/>
          <w:szCs w:val="24"/>
        </w:rPr>
      </w:pPr>
      <w:r>
        <w:rPr>
          <w:rFonts w:ascii="Arial" w:hAnsi="Arial" w:cs="Arial"/>
          <w:sz w:val="24"/>
          <w:szCs w:val="24"/>
        </w:rPr>
        <w:t>All-cause Mortality</w:t>
      </w:r>
    </w:p>
    <w:p w14:paraId="10F10BBE" w14:textId="5DCCD61E" w:rsidR="002070FC" w:rsidRDefault="002070FC" w:rsidP="002B112A">
      <w:pPr>
        <w:spacing w:after="0" w:line="480" w:lineRule="auto"/>
        <w:rPr>
          <w:rFonts w:ascii="Arial" w:hAnsi="Arial" w:cs="Arial"/>
          <w:sz w:val="24"/>
          <w:szCs w:val="24"/>
        </w:rPr>
      </w:pPr>
      <w:r>
        <w:rPr>
          <w:noProof/>
        </w:rPr>
        <w:drawing>
          <wp:inline distT="0" distB="0" distL="0" distR="0" wp14:anchorId="534FEC09" wp14:editId="50EC79EC">
            <wp:extent cx="5746750" cy="43180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96" t="1853" r="1817" b="1240"/>
                    <a:stretch/>
                  </pic:blipFill>
                  <pic:spPr bwMode="auto">
                    <a:xfrm>
                      <a:off x="0" y="0"/>
                      <a:ext cx="5746750" cy="4318000"/>
                    </a:xfrm>
                    <a:prstGeom prst="rect">
                      <a:avLst/>
                    </a:prstGeom>
                    <a:noFill/>
                    <a:ln>
                      <a:noFill/>
                    </a:ln>
                    <a:extLst>
                      <a:ext uri="{53640926-AAD7-44D8-BBD7-CCE9431645EC}">
                        <a14:shadowObscured xmlns:a14="http://schemas.microsoft.com/office/drawing/2010/main"/>
                      </a:ext>
                    </a:extLst>
                  </pic:spPr>
                </pic:pic>
              </a:graphicData>
            </a:graphic>
          </wp:inline>
        </w:drawing>
      </w:r>
    </w:p>
    <w:p w14:paraId="163F140B" w14:textId="2A525033" w:rsidR="002070FC" w:rsidRDefault="002070FC" w:rsidP="002B112A">
      <w:pPr>
        <w:spacing w:after="0" w:line="480" w:lineRule="auto"/>
        <w:rPr>
          <w:rFonts w:ascii="Arial" w:hAnsi="Arial" w:cs="Arial"/>
          <w:sz w:val="24"/>
          <w:szCs w:val="24"/>
        </w:rPr>
      </w:pPr>
      <w:r>
        <w:rPr>
          <w:rFonts w:ascii="Arial" w:hAnsi="Arial" w:cs="Arial"/>
          <w:sz w:val="24"/>
          <w:szCs w:val="24"/>
        </w:rPr>
        <w:t xml:space="preserve">Figure 4: </w:t>
      </w:r>
      <w:r w:rsidR="00AE0C72">
        <w:rPr>
          <w:rFonts w:ascii="Arial" w:hAnsi="Arial" w:cs="Arial"/>
          <w:sz w:val="24"/>
          <w:szCs w:val="24"/>
        </w:rPr>
        <w:t>Cox adjusted survival curves for all-cause mortality evaluating the effect of PG on survival in the presence of other covariates (age and sex). S</w:t>
      </w:r>
      <w:r w:rsidRPr="007304F2">
        <w:rPr>
          <w:rFonts w:ascii="Arial" w:hAnsi="Arial" w:cs="Arial"/>
          <w:sz w:val="24"/>
          <w:szCs w:val="24"/>
        </w:rPr>
        <w:t>urvival was more favorable for both mild (P &lt; 0.0001) and moderate (P &lt; 0.0001) groups when compared to severe</w:t>
      </w:r>
      <w:r w:rsidR="00AE0C72">
        <w:rPr>
          <w:rFonts w:ascii="Arial" w:hAnsi="Arial" w:cs="Arial"/>
          <w:sz w:val="24"/>
          <w:szCs w:val="24"/>
        </w:rPr>
        <w:t>.</w:t>
      </w:r>
    </w:p>
    <w:p w14:paraId="32DB6CA6" w14:textId="0D4E2E22" w:rsidR="00CB4738" w:rsidRDefault="00CB4738" w:rsidP="002B112A">
      <w:pPr>
        <w:spacing w:after="0" w:line="480" w:lineRule="auto"/>
        <w:rPr>
          <w:rFonts w:ascii="Arial" w:hAnsi="Arial" w:cs="Arial"/>
          <w:sz w:val="24"/>
          <w:szCs w:val="24"/>
        </w:rPr>
      </w:pPr>
    </w:p>
    <w:p w14:paraId="0B4C89EC" w14:textId="3FAD06C8" w:rsidR="00CB4738" w:rsidRDefault="00CB4738" w:rsidP="002B112A">
      <w:pPr>
        <w:spacing w:after="0" w:line="480" w:lineRule="auto"/>
        <w:rPr>
          <w:rFonts w:ascii="Arial" w:hAnsi="Arial" w:cs="Arial"/>
          <w:sz w:val="24"/>
          <w:szCs w:val="24"/>
        </w:rPr>
      </w:pPr>
    </w:p>
    <w:p w14:paraId="6BE9F33B" w14:textId="395740D4" w:rsidR="00CB4738" w:rsidRDefault="00CB4738" w:rsidP="002B112A">
      <w:pPr>
        <w:spacing w:after="0" w:line="480" w:lineRule="auto"/>
        <w:rPr>
          <w:rFonts w:ascii="Arial" w:hAnsi="Arial" w:cs="Arial"/>
          <w:sz w:val="24"/>
          <w:szCs w:val="24"/>
        </w:rPr>
      </w:pPr>
    </w:p>
    <w:p w14:paraId="635EDC15" w14:textId="6C1E3BB8" w:rsidR="00CB4738" w:rsidRDefault="00CB4738" w:rsidP="00347CE0">
      <w:pPr>
        <w:spacing w:after="0" w:line="480" w:lineRule="auto"/>
        <w:jc w:val="center"/>
        <w:rPr>
          <w:rFonts w:ascii="Arial" w:hAnsi="Arial" w:cs="Arial"/>
          <w:sz w:val="24"/>
          <w:szCs w:val="24"/>
        </w:rPr>
      </w:pPr>
      <w:r>
        <w:rPr>
          <w:rFonts w:ascii="Arial" w:hAnsi="Arial" w:cs="Arial"/>
          <w:sz w:val="24"/>
          <w:szCs w:val="24"/>
        </w:rPr>
        <w:t>Cardiac-cause Mortality</w:t>
      </w:r>
    </w:p>
    <w:p w14:paraId="67C679BD" w14:textId="0551A9A0" w:rsidR="002070FC" w:rsidRDefault="002070FC" w:rsidP="002B112A">
      <w:pPr>
        <w:spacing w:after="0" w:line="480" w:lineRule="auto"/>
        <w:rPr>
          <w:rFonts w:ascii="Arial" w:hAnsi="Arial" w:cs="Arial"/>
          <w:sz w:val="24"/>
          <w:szCs w:val="24"/>
        </w:rPr>
      </w:pPr>
      <w:r>
        <w:rPr>
          <w:noProof/>
        </w:rPr>
        <w:drawing>
          <wp:inline distT="0" distB="0" distL="0" distR="0" wp14:anchorId="3CB25009" wp14:editId="23786FF7">
            <wp:extent cx="5753100" cy="4337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710" t="1425" r="1495" b="1240"/>
                    <a:stretch/>
                  </pic:blipFill>
                  <pic:spPr bwMode="auto">
                    <a:xfrm>
                      <a:off x="0" y="0"/>
                      <a:ext cx="5753100" cy="4337050"/>
                    </a:xfrm>
                    <a:prstGeom prst="rect">
                      <a:avLst/>
                    </a:prstGeom>
                    <a:noFill/>
                    <a:ln>
                      <a:noFill/>
                    </a:ln>
                    <a:extLst>
                      <a:ext uri="{53640926-AAD7-44D8-BBD7-CCE9431645EC}">
                        <a14:shadowObscured xmlns:a14="http://schemas.microsoft.com/office/drawing/2010/main"/>
                      </a:ext>
                    </a:extLst>
                  </pic:spPr>
                </pic:pic>
              </a:graphicData>
            </a:graphic>
          </wp:inline>
        </w:drawing>
      </w:r>
    </w:p>
    <w:p w14:paraId="7FD38B8E" w14:textId="6705DAC4" w:rsidR="002070FC" w:rsidRDefault="002070FC" w:rsidP="002070FC">
      <w:pPr>
        <w:spacing w:after="0" w:line="480" w:lineRule="auto"/>
        <w:rPr>
          <w:rFonts w:ascii="Arial" w:hAnsi="Arial" w:cs="Arial"/>
          <w:sz w:val="24"/>
          <w:szCs w:val="24"/>
        </w:rPr>
      </w:pPr>
      <w:r>
        <w:rPr>
          <w:rFonts w:ascii="Arial" w:hAnsi="Arial" w:cs="Arial"/>
          <w:sz w:val="24"/>
          <w:szCs w:val="24"/>
        </w:rPr>
        <w:t xml:space="preserve">Figure 5: </w:t>
      </w:r>
      <w:r w:rsidR="00AE0C72">
        <w:rPr>
          <w:rFonts w:ascii="Arial" w:hAnsi="Arial" w:cs="Arial"/>
          <w:sz w:val="24"/>
          <w:szCs w:val="24"/>
        </w:rPr>
        <w:t>Cox adjusted survival curves for cardiac mortality evaluating the effect of PG on survival in the presence of other covariates (age and sex. S</w:t>
      </w:r>
      <w:r w:rsidRPr="007304F2">
        <w:rPr>
          <w:rFonts w:ascii="Arial" w:hAnsi="Arial" w:cs="Arial"/>
          <w:sz w:val="24"/>
          <w:szCs w:val="24"/>
        </w:rPr>
        <w:t>urvival was more favorable for both mild (P &lt;0.0001) and moderate groups (P = 0.0002) compared to the severe group.</w:t>
      </w:r>
    </w:p>
    <w:p w14:paraId="28E51706" w14:textId="77777777" w:rsidR="002070FC" w:rsidRPr="007304F2" w:rsidRDefault="002070FC" w:rsidP="002B112A">
      <w:pPr>
        <w:spacing w:after="0" w:line="480" w:lineRule="auto"/>
        <w:rPr>
          <w:rFonts w:ascii="Arial" w:hAnsi="Arial" w:cs="Arial"/>
          <w:sz w:val="24"/>
          <w:szCs w:val="24"/>
        </w:rPr>
      </w:pPr>
    </w:p>
    <w:p w14:paraId="25AC6DDD" w14:textId="77777777" w:rsidR="004D36E2" w:rsidRPr="007304F2" w:rsidRDefault="004D36E2" w:rsidP="002B112A">
      <w:pPr>
        <w:spacing w:after="0" w:line="480" w:lineRule="auto"/>
        <w:rPr>
          <w:rFonts w:ascii="Arial" w:hAnsi="Arial" w:cs="Arial"/>
          <w:sz w:val="24"/>
          <w:szCs w:val="24"/>
        </w:rPr>
      </w:pPr>
    </w:p>
    <w:p w14:paraId="0052B71B" w14:textId="77777777" w:rsidR="004D36E2" w:rsidRPr="007304F2" w:rsidRDefault="004D36E2" w:rsidP="002B112A">
      <w:pPr>
        <w:spacing w:after="0" w:line="480" w:lineRule="auto"/>
        <w:rPr>
          <w:rFonts w:ascii="Arial" w:hAnsi="Arial" w:cs="Arial"/>
          <w:sz w:val="24"/>
          <w:szCs w:val="24"/>
        </w:rPr>
      </w:pPr>
    </w:p>
    <w:p w14:paraId="050D6436"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Bache, R. J. &amp; X. Z. Dai (1990) Myocardial oxygen consumption during exercise in the presence of left ventricular hypertrophy secondary to supravalvular aortic stenosis. </w:t>
      </w:r>
      <w:r w:rsidRPr="007304F2">
        <w:rPr>
          <w:rFonts w:ascii="Arial" w:hAnsi="Arial" w:cs="Arial"/>
          <w:i/>
        </w:rPr>
        <w:t>J Am Coll Cardiol,</w:t>
      </w:r>
      <w:r w:rsidRPr="007304F2">
        <w:rPr>
          <w:rFonts w:ascii="Arial" w:hAnsi="Arial" w:cs="Arial"/>
        </w:rPr>
        <w:t xml:space="preserve"> 15</w:t>
      </w:r>
      <w:r w:rsidRPr="007304F2">
        <w:rPr>
          <w:rFonts w:ascii="Arial" w:hAnsi="Arial" w:cs="Arial"/>
          <w:b/>
        </w:rPr>
        <w:t>,</w:t>
      </w:r>
      <w:r w:rsidRPr="007304F2">
        <w:rPr>
          <w:rFonts w:ascii="Arial" w:hAnsi="Arial" w:cs="Arial"/>
        </w:rPr>
        <w:t xml:space="preserve"> 1157-64.</w:t>
      </w:r>
    </w:p>
    <w:p w14:paraId="4BF683BF"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lastRenderedPageBreak/>
        <w:t xml:space="preserve">Baumgartner, C. &amp; T. M. Glaus (2003) [Congenital cardiac diseases in dogs: a retrospective analysis]. </w:t>
      </w:r>
      <w:r w:rsidRPr="007304F2">
        <w:rPr>
          <w:rFonts w:ascii="Arial" w:hAnsi="Arial" w:cs="Arial"/>
          <w:i/>
        </w:rPr>
        <w:t>Schweiz Arch Tierheilkd,</w:t>
      </w:r>
      <w:r w:rsidRPr="007304F2">
        <w:rPr>
          <w:rFonts w:ascii="Arial" w:hAnsi="Arial" w:cs="Arial"/>
        </w:rPr>
        <w:t xml:space="preserve"> 145</w:t>
      </w:r>
      <w:r w:rsidRPr="007304F2">
        <w:rPr>
          <w:rFonts w:ascii="Arial" w:hAnsi="Arial" w:cs="Arial"/>
          <w:b/>
        </w:rPr>
        <w:t>,</w:t>
      </w:r>
      <w:r w:rsidRPr="007304F2">
        <w:rPr>
          <w:rFonts w:ascii="Arial" w:hAnsi="Arial" w:cs="Arial"/>
        </w:rPr>
        <w:t xml:space="preserve"> 527-33, 535-6.</w:t>
      </w:r>
    </w:p>
    <w:p w14:paraId="796A09D7"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Belanger, M. C., E. Côté &amp; G. Beauchamp (2014) Association between aortoseptal angle in Golden Retriever puppies and subaortic stenosis in adulthood. </w:t>
      </w:r>
      <w:r w:rsidRPr="007304F2">
        <w:rPr>
          <w:rFonts w:ascii="Arial" w:hAnsi="Arial" w:cs="Arial"/>
          <w:i/>
        </w:rPr>
        <w:t>J Vet Intern Med,</w:t>
      </w:r>
      <w:r w:rsidRPr="007304F2">
        <w:rPr>
          <w:rFonts w:ascii="Arial" w:hAnsi="Arial" w:cs="Arial"/>
        </w:rPr>
        <w:t xml:space="preserve"> 28</w:t>
      </w:r>
      <w:r w:rsidRPr="007304F2">
        <w:rPr>
          <w:rFonts w:ascii="Arial" w:hAnsi="Arial" w:cs="Arial"/>
          <w:b/>
        </w:rPr>
        <w:t>,</w:t>
      </w:r>
      <w:r w:rsidRPr="007304F2">
        <w:rPr>
          <w:rFonts w:ascii="Arial" w:hAnsi="Arial" w:cs="Arial"/>
        </w:rPr>
        <w:t xml:space="preserve"> 1498-503.</w:t>
      </w:r>
    </w:p>
    <w:p w14:paraId="037FDFAD"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Bonagura J  , L. L. 1999. Congenital heart disease. In </w:t>
      </w:r>
      <w:r w:rsidRPr="007304F2">
        <w:rPr>
          <w:rFonts w:ascii="Arial" w:hAnsi="Arial" w:cs="Arial"/>
          <w:i/>
        </w:rPr>
        <w:t xml:space="preserve">Textbook of Canine and Feline Cardiology, </w:t>
      </w:r>
      <w:r w:rsidRPr="007304F2">
        <w:rPr>
          <w:rFonts w:ascii="Arial" w:hAnsi="Arial" w:cs="Arial"/>
        </w:rPr>
        <w:t>ed. D. S. P Fox  , N Moise. Philadelphia, PA: WB Saunders Co.</w:t>
      </w:r>
    </w:p>
    <w:p w14:paraId="178394B3"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Borgeat, K., K. Sherwood, J. R. Payne, V. Luis Fuentes &amp; D. J. Connolly (2014) Plasma cardiac troponin I concentration and cardiac death in cats with hypertrophic cardiomyopathy. </w:t>
      </w:r>
      <w:r w:rsidRPr="007304F2">
        <w:rPr>
          <w:rFonts w:ascii="Arial" w:hAnsi="Arial" w:cs="Arial"/>
          <w:i/>
        </w:rPr>
        <w:t>J Vet Intern Med,</w:t>
      </w:r>
      <w:r w:rsidRPr="007304F2">
        <w:rPr>
          <w:rFonts w:ascii="Arial" w:hAnsi="Arial" w:cs="Arial"/>
        </w:rPr>
        <w:t xml:space="preserve"> 28</w:t>
      </w:r>
      <w:r w:rsidRPr="007304F2">
        <w:rPr>
          <w:rFonts w:ascii="Arial" w:hAnsi="Arial" w:cs="Arial"/>
          <w:b/>
        </w:rPr>
        <w:t>,</w:t>
      </w:r>
      <w:r w:rsidRPr="007304F2">
        <w:rPr>
          <w:rFonts w:ascii="Arial" w:hAnsi="Arial" w:cs="Arial"/>
        </w:rPr>
        <w:t xml:space="preserve"> 1731-7.</w:t>
      </w:r>
    </w:p>
    <w:p w14:paraId="4E8C8B68"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Bussadori, C., C. Amberger, G. Le Bobinnec &amp; C. W. Lombard (2000) Guidelines for the echocardiographic studies of suspected subaortic and pulmonic stenosis. </w:t>
      </w:r>
      <w:r w:rsidRPr="007304F2">
        <w:rPr>
          <w:rFonts w:ascii="Arial" w:hAnsi="Arial" w:cs="Arial"/>
          <w:i/>
        </w:rPr>
        <w:t>J Vet Cardiol,</w:t>
      </w:r>
      <w:r w:rsidRPr="007304F2">
        <w:rPr>
          <w:rFonts w:ascii="Arial" w:hAnsi="Arial" w:cs="Arial"/>
        </w:rPr>
        <w:t xml:space="preserve"> 2</w:t>
      </w:r>
      <w:r w:rsidRPr="007304F2">
        <w:rPr>
          <w:rFonts w:ascii="Arial" w:hAnsi="Arial" w:cs="Arial"/>
          <w:b/>
        </w:rPr>
        <w:t>,</w:t>
      </w:r>
      <w:r w:rsidRPr="007304F2">
        <w:rPr>
          <w:rFonts w:ascii="Arial" w:hAnsi="Arial" w:cs="Arial"/>
        </w:rPr>
        <w:t xml:space="preserve"> 15-22.</w:t>
      </w:r>
    </w:p>
    <w:p w14:paraId="504A22AD"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Caivano, D., D. Dickson, M. Martin &amp; M. Rishniw (2018) Murmur intensity in adult dogs with pulmonic and subaortic stenosis reflects disease severity. </w:t>
      </w:r>
      <w:r w:rsidRPr="007304F2">
        <w:rPr>
          <w:rFonts w:ascii="Arial" w:hAnsi="Arial" w:cs="Arial"/>
          <w:i/>
        </w:rPr>
        <w:t>J Small Anim Pract,</w:t>
      </w:r>
      <w:r w:rsidRPr="007304F2">
        <w:rPr>
          <w:rFonts w:ascii="Arial" w:hAnsi="Arial" w:cs="Arial"/>
        </w:rPr>
        <w:t xml:space="preserve"> 59</w:t>
      </w:r>
      <w:r w:rsidRPr="007304F2">
        <w:rPr>
          <w:rFonts w:ascii="Arial" w:hAnsi="Arial" w:cs="Arial"/>
          <w:b/>
        </w:rPr>
        <w:t>,</w:t>
      </w:r>
      <w:r w:rsidRPr="007304F2">
        <w:rPr>
          <w:rFonts w:ascii="Arial" w:hAnsi="Arial" w:cs="Arial"/>
        </w:rPr>
        <w:t xml:space="preserve"> 161-166.</w:t>
      </w:r>
    </w:p>
    <w:p w14:paraId="558DC70E"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Davainis, G. M., K. M. Meurs &amp; N. A. Wright (2004) The relationship of resting S-T segment depression to the severity of subvalvular aortic stenosis and the presence of ventricular premature complexes in the dog. </w:t>
      </w:r>
      <w:r w:rsidRPr="007304F2">
        <w:rPr>
          <w:rFonts w:ascii="Arial" w:hAnsi="Arial" w:cs="Arial"/>
          <w:i/>
        </w:rPr>
        <w:t>J Am Anim Hosp Assoc,</w:t>
      </w:r>
      <w:r w:rsidRPr="007304F2">
        <w:rPr>
          <w:rFonts w:ascii="Arial" w:hAnsi="Arial" w:cs="Arial"/>
        </w:rPr>
        <w:t xml:space="preserve"> 40</w:t>
      </w:r>
      <w:r w:rsidRPr="007304F2">
        <w:rPr>
          <w:rFonts w:ascii="Arial" w:hAnsi="Arial" w:cs="Arial"/>
          <w:b/>
        </w:rPr>
        <w:t>,</w:t>
      </w:r>
      <w:r w:rsidRPr="007304F2">
        <w:rPr>
          <w:rFonts w:ascii="Arial" w:hAnsi="Arial" w:cs="Arial"/>
        </w:rPr>
        <w:t xml:space="preserve"> 20-3.</w:t>
      </w:r>
    </w:p>
    <w:p w14:paraId="7995B535"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Eason, B. D., D. M. Fine, D. Leeder, C. Stauthammer, K. Lamb &amp; A. H. Tobias (2014) Influence of beta blockers on survival in dogs with severe subaortic stenosis. </w:t>
      </w:r>
      <w:r w:rsidRPr="007304F2">
        <w:rPr>
          <w:rFonts w:ascii="Arial" w:hAnsi="Arial" w:cs="Arial"/>
          <w:i/>
        </w:rPr>
        <w:t>J Vet Intern Med,</w:t>
      </w:r>
      <w:r w:rsidRPr="007304F2">
        <w:rPr>
          <w:rFonts w:ascii="Arial" w:hAnsi="Arial" w:cs="Arial"/>
        </w:rPr>
        <w:t xml:space="preserve"> 28</w:t>
      </w:r>
      <w:r w:rsidRPr="007304F2">
        <w:rPr>
          <w:rFonts w:ascii="Arial" w:hAnsi="Arial" w:cs="Arial"/>
          <w:b/>
        </w:rPr>
        <w:t>,</w:t>
      </w:r>
      <w:r w:rsidRPr="007304F2">
        <w:rPr>
          <w:rFonts w:ascii="Arial" w:hAnsi="Arial" w:cs="Arial"/>
        </w:rPr>
        <w:t xml:space="preserve"> 857-62.</w:t>
      </w:r>
    </w:p>
    <w:p w14:paraId="460641C7"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Flickinger, G. L. &amp; D. F. Patterson (1967) Coronary lesions associated with congenital subaortic stenosis in the dog. </w:t>
      </w:r>
      <w:r w:rsidRPr="007304F2">
        <w:rPr>
          <w:rFonts w:ascii="Arial" w:hAnsi="Arial" w:cs="Arial"/>
          <w:i/>
        </w:rPr>
        <w:t>J Pathol Bacteriol,</w:t>
      </w:r>
      <w:r w:rsidRPr="007304F2">
        <w:rPr>
          <w:rFonts w:ascii="Arial" w:hAnsi="Arial" w:cs="Arial"/>
        </w:rPr>
        <w:t xml:space="preserve"> 93</w:t>
      </w:r>
      <w:r w:rsidRPr="007304F2">
        <w:rPr>
          <w:rFonts w:ascii="Arial" w:hAnsi="Arial" w:cs="Arial"/>
          <w:b/>
        </w:rPr>
        <w:t>,</w:t>
      </w:r>
      <w:r w:rsidRPr="007304F2">
        <w:rPr>
          <w:rFonts w:ascii="Arial" w:hAnsi="Arial" w:cs="Arial"/>
        </w:rPr>
        <w:t xml:space="preserve"> 133-40.</w:t>
      </w:r>
    </w:p>
    <w:p w14:paraId="68B83B3C"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Gunasekaran, T. &amp; R. A. Sanders (2017) Sudden cardiac death in a dog during Holter recording-R on T phenomenon. </w:t>
      </w:r>
      <w:r w:rsidRPr="007304F2">
        <w:rPr>
          <w:rFonts w:ascii="Arial" w:hAnsi="Arial" w:cs="Arial"/>
          <w:i/>
        </w:rPr>
        <w:t>J Vet Cardiol,</w:t>
      </w:r>
      <w:r w:rsidRPr="007304F2">
        <w:rPr>
          <w:rFonts w:ascii="Arial" w:hAnsi="Arial" w:cs="Arial"/>
        </w:rPr>
        <w:t xml:space="preserve"> 19</w:t>
      </w:r>
      <w:r w:rsidRPr="007304F2">
        <w:rPr>
          <w:rFonts w:ascii="Arial" w:hAnsi="Arial" w:cs="Arial"/>
          <w:b/>
        </w:rPr>
        <w:t>,</w:t>
      </w:r>
      <w:r w:rsidRPr="007304F2">
        <w:rPr>
          <w:rFonts w:ascii="Arial" w:hAnsi="Arial" w:cs="Arial"/>
        </w:rPr>
        <w:t xml:space="preserve"> 455-461.</w:t>
      </w:r>
    </w:p>
    <w:p w14:paraId="743EAE2F"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Hezzell, M. J., A. Boswood, Y. M. Chang, W. Moonarmart, K. Souttar &amp; J. Elliott (2012) The combined prognostic potential of serum high-sensitivity cardiac troponin I and N-terminal pro-B-type natriuretic peptide concentrations in dogs with degenerative mitral valve disease. </w:t>
      </w:r>
      <w:r w:rsidRPr="007304F2">
        <w:rPr>
          <w:rFonts w:ascii="Arial" w:hAnsi="Arial" w:cs="Arial"/>
          <w:i/>
        </w:rPr>
        <w:t>J Vet Intern Med,</w:t>
      </w:r>
      <w:r w:rsidRPr="007304F2">
        <w:rPr>
          <w:rFonts w:ascii="Arial" w:hAnsi="Arial" w:cs="Arial"/>
        </w:rPr>
        <w:t xml:space="preserve"> 26</w:t>
      </w:r>
      <w:r w:rsidRPr="007304F2">
        <w:rPr>
          <w:rFonts w:ascii="Arial" w:hAnsi="Arial" w:cs="Arial"/>
          <w:b/>
        </w:rPr>
        <w:t>,</w:t>
      </w:r>
      <w:r w:rsidRPr="007304F2">
        <w:rPr>
          <w:rFonts w:ascii="Arial" w:hAnsi="Arial" w:cs="Arial"/>
        </w:rPr>
        <w:t xml:space="preserve"> 302-11.</w:t>
      </w:r>
    </w:p>
    <w:p w14:paraId="45F951C8"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Höglund, K., J. Häggström, C. Bussadori &amp; C. Kvart (2011) A prospective study of systolic ejection murmurs and left ventricular outflow tract in boxers. </w:t>
      </w:r>
      <w:r w:rsidRPr="007304F2">
        <w:rPr>
          <w:rFonts w:ascii="Arial" w:hAnsi="Arial" w:cs="Arial"/>
          <w:i/>
        </w:rPr>
        <w:t>J Small Anim Pract,</w:t>
      </w:r>
      <w:r w:rsidRPr="007304F2">
        <w:rPr>
          <w:rFonts w:ascii="Arial" w:hAnsi="Arial" w:cs="Arial"/>
        </w:rPr>
        <w:t xml:space="preserve"> 52</w:t>
      </w:r>
      <w:r w:rsidRPr="007304F2">
        <w:rPr>
          <w:rFonts w:ascii="Arial" w:hAnsi="Arial" w:cs="Arial"/>
          <w:b/>
        </w:rPr>
        <w:t>,</w:t>
      </w:r>
      <w:r w:rsidRPr="007304F2">
        <w:rPr>
          <w:rFonts w:ascii="Arial" w:hAnsi="Arial" w:cs="Arial"/>
        </w:rPr>
        <w:t xml:space="preserve"> 11-7.</w:t>
      </w:r>
    </w:p>
    <w:p w14:paraId="33980B24"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Javard, R., M. C. Bélanger, E. Côté, G. Beauchamp &amp; P. Pibarot (2014) Comparison of peak flow velocity through the left ventricular outflow tract and effective orifice area indexed to body surface area in Golden Retriever puppies to predict development of subaortic stenosis in adult dogs. </w:t>
      </w:r>
      <w:r w:rsidRPr="007304F2">
        <w:rPr>
          <w:rFonts w:ascii="Arial" w:hAnsi="Arial" w:cs="Arial"/>
          <w:i/>
        </w:rPr>
        <w:t>J Am Vet Med Assoc,</w:t>
      </w:r>
      <w:r w:rsidRPr="007304F2">
        <w:rPr>
          <w:rFonts w:ascii="Arial" w:hAnsi="Arial" w:cs="Arial"/>
        </w:rPr>
        <w:t xml:space="preserve"> 245</w:t>
      </w:r>
      <w:r w:rsidRPr="007304F2">
        <w:rPr>
          <w:rFonts w:ascii="Arial" w:hAnsi="Arial" w:cs="Arial"/>
          <w:b/>
        </w:rPr>
        <w:t>,</w:t>
      </w:r>
      <w:r w:rsidRPr="007304F2">
        <w:rPr>
          <w:rFonts w:ascii="Arial" w:hAnsi="Arial" w:cs="Arial"/>
        </w:rPr>
        <w:t xml:space="preserve"> 1367-74.</w:t>
      </w:r>
    </w:p>
    <w:p w14:paraId="0D332739"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Kienle, R. D., W. P. Thomas &amp; P. D. Pion (1994) The natural clinical history of canine congenital subaortic stenosis. </w:t>
      </w:r>
      <w:r w:rsidRPr="007304F2">
        <w:rPr>
          <w:rFonts w:ascii="Arial" w:hAnsi="Arial" w:cs="Arial"/>
          <w:i/>
        </w:rPr>
        <w:t>J Vet Intern Med,</w:t>
      </w:r>
      <w:r w:rsidRPr="007304F2">
        <w:rPr>
          <w:rFonts w:ascii="Arial" w:hAnsi="Arial" w:cs="Arial"/>
        </w:rPr>
        <w:t xml:space="preserve"> 8</w:t>
      </w:r>
      <w:r w:rsidRPr="007304F2">
        <w:rPr>
          <w:rFonts w:ascii="Arial" w:hAnsi="Arial" w:cs="Arial"/>
          <w:b/>
        </w:rPr>
        <w:t>,</w:t>
      </w:r>
      <w:r w:rsidRPr="007304F2">
        <w:rPr>
          <w:rFonts w:ascii="Arial" w:hAnsi="Arial" w:cs="Arial"/>
        </w:rPr>
        <w:t xml:space="preserve"> 423-31.</w:t>
      </w:r>
    </w:p>
    <w:p w14:paraId="5DCAE4E8"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Kleman, M. E., A. H. Estrada, H. W. Maisenbacher, R. Prošek, B. Pogue, A. Shih &amp; J. A. Paolillo (2012) How to perform combined cutting balloon and high pressure balloon valvuloplasty for dogs with subaortic stenosis. </w:t>
      </w:r>
      <w:r w:rsidRPr="007304F2">
        <w:rPr>
          <w:rFonts w:ascii="Arial" w:hAnsi="Arial" w:cs="Arial"/>
          <w:i/>
        </w:rPr>
        <w:t>J Vet Cardiol,</w:t>
      </w:r>
      <w:r w:rsidRPr="007304F2">
        <w:rPr>
          <w:rFonts w:ascii="Arial" w:hAnsi="Arial" w:cs="Arial"/>
        </w:rPr>
        <w:t xml:space="preserve"> 14</w:t>
      </w:r>
      <w:r w:rsidRPr="007304F2">
        <w:rPr>
          <w:rFonts w:ascii="Arial" w:hAnsi="Arial" w:cs="Arial"/>
          <w:b/>
        </w:rPr>
        <w:t>,</w:t>
      </w:r>
      <w:r w:rsidRPr="007304F2">
        <w:rPr>
          <w:rFonts w:ascii="Arial" w:hAnsi="Arial" w:cs="Arial"/>
        </w:rPr>
        <w:t xml:space="preserve"> 351-61.</w:t>
      </w:r>
    </w:p>
    <w:p w14:paraId="65AA203D"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Klüser, L., P. J. Holler, J. Simak, G. Tater, P. Smets, D. Rügamer, H. Küchenhoff &amp; G. Wess (2016) Predictors of Sudden Cardiac Death in Doberman Pinschers with Dilated Cardiomyopathy. </w:t>
      </w:r>
      <w:r w:rsidRPr="007304F2">
        <w:rPr>
          <w:rFonts w:ascii="Arial" w:hAnsi="Arial" w:cs="Arial"/>
          <w:i/>
        </w:rPr>
        <w:t>J Vet Intern Med,</w:t>
      </w:r>
      <w:r w:rsidRPr="007304F2">
        <w:rPr>
          <w:rFonts w:ascii="Arial" w:hAnsi="Arial" w:cs="Arial"/>
        </w:rPr>
        <w:t xml:space="preserve"> 30</w:t>
      </w:r>
      <w:r w:rsidRPr="007304F2">
        <w:rPr>
          <w:rFonts w:ascii="Arial" w:hAnsi="Arial" w:cs="Arial"/>
          <w:b/>
        </w:rPr>
        <w:t>,</w:t>
      </w:r>
      <w:r w:rsidRPr="007304F2">
        <w:rPr>
          <w:rFonts w:ascii="Arial" w:hAnsi="Arial" w:cs="Arial"/>
        </w:rPr>
        <w:t xml:space="preserve"> 722-32.</w:t>
      </w:r>
    </w:p>
    <w:p w14:paraId="5A1E5BEC"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Koplitz, S. L., K. M. Meurs &amp; J. D. Bonagura (2006) Echocardiographic assessment of the left ventricular outflow tract in the Boxer. </w:t>
      </w:r>
      <w:r w:rsidRPr="007304F2">
        <w:rPr>
          <w:rFonts w:ascii="Arial" w:hAnsi="Arial" w:cs="Arial"/>
          <w:i/>
        </w:rPr>
        <w:t>J Vet Intern Med,</w:t>
      </w:r>
      <w:r w:rsidRPr="007304F2">
        <w:rPr>
          <w:rFonts w:ascii="Arial" w:hAnsi="Arial" w:cs="Arial"/>
        </w:rPr>
        <w:t xml:space="preserve"> 20</w:t>
      </w:r>
      <w:r w:rsidRPr="007304F2">
        <w:rPr>
          <w:rFonts w:ascii="Arial" w:hAnsi="Arial" w:cs="Arial"/>
          <w:b/>
        </w:rPr>
        <w:t>,</w:t>
      </w:r>
      <w:r w:rsidRPr="007304F2">
        <w:rPr>
          <w:rFonts w:ascii="Arial" w:hAnsi="Arial" w:cs="Arial"/>
        </w:rPr>
        <w:t xml:space="preserve"> 904-11.</w:t>
      </w:r>
    </w:p>
    <w:p w14:paraId="354256A7"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Langhorn, R., I. Tarnow, J. L. Willesen, M. Kjelgaard-Hansen, I. M. Skovgaard &amp; J. Koch (2014) Cardiac troponin I and T as prognostic markers in cats with hypertrophic cardiomyopathy. </w:t>
      </w:r>
      <w:r w:rsidRPr="007304F2">
        <w:rPr>
          <w:rFonts w:ascii="Arial" w:hAnsi="Arial" w:cs="Arial"/>
          <w:i/>
        </w:rPr>
        <w:t>J Vet Intern Med,</w:t>
      </w:r>
      <w:r w:rsidRPr="007304F2">
        <w:rPr>
          <w:rFonts w:ascii="Arial" w:hAnsi="Arial" w:cs="Arial"/>
        </w:rPr>
        <w:t xml:space="preserve"> 28</w:t>
      </w:r>
      <w:r w:rsidRPr="007304F2">
        <w:rPr>
          <w:rFonts w:ascii="Arial" w:hAnsi="Arial" w:cs="Arial"/>
          <w:b/>
        </w:rPr>
        <w:t>,</w:t>
      </w:r>
      <w:r w:rsidRPr="007304F2">
        <w:rPr>
          <w:rFonts w:ascii="Arial" w:hAnsi="Arial" w:cs="Arial"/>
        </w:rPr>
        <w:t xml:space="preserve"> 1485-91.</w:t>
      </w:r>
    </w:p>
    <w:p w14:paraId="19A6E993"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lastRenderedPageBreak/>
        <w:t xml:space="preserve">Lehmkuhl, L. B., J. D. Bonagura, D. E. Jones &amp; R. L. Stepien (1995) Comparison of catheterization and Doppler-derived pressure gradients in a canine model of subaortic stenosis. </w:t>
      </w:r>
      <w:r w:rsidRPr="007304F2">
        <w:rPr>
          <w:rFonts w:ascii="Arial" w:hAnsi="Arial" w:cs="Arial"/>
          <w:i/>
        </w:rPr>
        <w:t>J Am Soc Echocardiogr,</w:t>
      </w:r>
      <w:r w:rsidRPr="007304F2">
        <w:rPr>
          <w:rFonts w:ascii="Arial" w:hAnsi="Arial" w:cs="Arial"/>
        </w:rPr>
        <w:t xml:space="preserve"> 8</w:t>
      </w:r>
      <w:r w:rsidRPr="007304F2">
        <w:rPr>
          <w:rFonts w:ascii="Arial" w:hAnsi="Arial" w:cs="Arial"/>
          <w:b/>
        </w:rPr>
        <w:t>,</w:t>
      </w:r>
      <w:r w:rsidRPr="007304F2">
        <w:rPr>
          <w:rFonts w:ascii="Arial" w:hAnsi="Arial" w:cs="Arial"/>
        </w:rPr>
        <w:t xml:space="preserve"> 611-20.</w:t>
      </w:r>
    </w:p>
    <w:p w14:paraId="74311DB2"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Meurs, K. M. (2010) Genetics of cardiac disease in the small animal patient. </w:t>
      </w:r>
      <w:r w:rsidRPr="007304F2">
        <w:rPr>
          <w:rFonts w:ascii="Arial" w:hAnsi="Arial" w:cs="Arial"/>
          <w:i/>
        </w:rPr>
        <w:t>Vet Clin North Am Small Anim Pract,</w:t>
      </w:r>
      <w:r w:rsidRPr="007304F2">
        <w:rPr>
          <w:rFonts w:ascii="Arial" w:hAnsi="Arial" w:cs="Arial"/>
        </w:rPr>
        <w:t xml:space="preserve"> 40</w:t>
      </w:r>
      <w:r w:rsidRPr="007304F2">
        <w:rPr>
          <w:rFonts w:ascii="Arial" w:hAnsi="Arial" w:cs="Arial"/>
          <w:b/>
        </w:rPr>
        <w:t>,</w:t>
      </w:r>
      <w:r w:rsidRPr="007304F2">
        <w:rPr>
          <w:rFonts w:ascii="Arial" w:hAnsi="Arial" w:cs="Arial"/>
        </w:rPr>
        <w:t xml:space="preserve"> 701-15.</w:t>
      </w:r>
    </w:p>
    <w:p w14:paraId="7B1882FA"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Meurs, K. M., L. B. Lehmkuhl &amp; J. D. Bonagura (2005) Survival times in dogs with severe subvalvular aortic stenosis treated with balloon valvuloplasty or atenolol. </w:t>
      </w:r>
      <w:r w:rsidRPr="007304F2">
        <w:rPr>
          <w:rFonts w:ascii="Arial" w:hAnsi="Arial" w:cs="Arial"/>
          <w:i/>
        </w:rPr>
        <w:t>J Am Vet Med Assoc,</w:t>
      </w:r>
      <w:r w:rsidRPr="007304F2">
        <w:rPr>
          <w:rFonts w:ascii="Arial" w:hAnsi="Arial" w:cs="Arial"/>
        </w:rPr>
        <w:t xml:space="preserve"> 227</w:t>
      </w:r>
      <w:r w:rsidRPr="007304F2">
        <w:rPr>
          <w:rFonts w:ascii="Arial" w:hAnsi="Arial" w:cs="Arial"/>
          <w:b/>
        </w:rPr>
        <w:t>,</w:t>
      </w:r>
      <w:r w:rsidRPr="007304F2">
        <w:rPr>
          <w:rFonts w:ascii="Arial" w:hAnsi="Arial" w:cs="Arial"/>
        </w:rPr>
        <w:t xml:space="preserve"> 420-4.</w:t>
      </w:r>
    </w:p>
    <w:p w14:paraId="2E7D1B53"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O'grady, M. R., D. L. Holmberg, C. W. Miller &amp; J. R. Cockshutt (1989) Canine congenital aortic stenosis: A review of the literature and commentary. </w:t>
      </w:r>
      <w:r w:rsidRPr="007304F2">
        <w:rPr>
          <w:rFonts w:ascii="Arial" w:hAnsi="Arial" w:cs="Arial"/>
          <w:i/>
        </w:rPr>
        <w:t>Can Vet J,</w:t>
      </w:r>
      <w:r w:rsidRPr="007304F2">
        <w:rPr>
          <w:rFonts w:ascii="Arial" w:hAnsi="Arial" w:cs="Arial"/>
        </w:rPr>
        <w:t xml:space="preserve"> 30</w:t>
      </w:r>
      <w:r w:rsidRPr="007304F2">
        <w:rPr>
          <w:rFonts w:ascii="Arial" w:hAnsi="Arial" w:cs="Arial"/>
          <w:b/>
        </w:rPr>
        <w:t>,</w:t>
      </w:r>
      <w:r w:rsidRPr="007304F2">
        <w:rPr>
          <w:rFonts w:ascii="Arial" w:hAnsi="Arial" w:cs="Arial"/>
        </w:rPr>
        <w:t xml:space="preserve"> 811-5.</w:t>
      </w:r>
    </w:p>
    <w:p w14:paraId="56297BB6"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Ohad, D. G., A. Avrahami, T. Waner &amp; L. David (2013) The occurrence and suspected mode of inheritance of congenital subaortic stenosis and tricuspid valve dysplasia in Dogue de Bordeaux dogs. </w:t>
      </w:r>
      <w:r w:rsidRPr="007304F2">
        <w:rPr>
          <w:rFonts w:ascii="Arial" w:hAnsi="Arial" w:cs="Arial"/>
          <w:i/>
        </w:rPr>
        <w:t>Vet J,</w:t>
      </w:r>
      <w:r w:rsidRPr="007304F2">
        <w:rPr>
          <w:rFonts w:ascii="Arial" w:hAnsi="Arial" w:cs="Arial"/>
        </w:rPr>
        <w:t xml:space="preserve"> 197</w:t>
      </w:r>
      <w:r w:rsidRPr="007304F2">
        <w:rPr>
          <w:rFonts w:ascii="Arial" w:hAnsi="Arial" w:cs="Arial"/>
          <w:b/>
        </w:rPr>
        <w:t>,</w:t>
      </w:r>
      <w:r w:rsidRPr="007304F2">
        <w:rPr>
          <w:rFonts w:ascii="Arial" w:hAnsi="Arial" w:cs="Arial"/>
        </w:rPr>
        <w:t xml:space="preserve"> 351-7.</w:t>
      </w:r>
    </w:p>
    <w:p w14:paraId="3F51DE4C"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Oliveira, P., O. Domenech, J. Silva, S. Vannini, R. Bussadori &amp; C. Bussadori (2011) Retrospective review of congenital heart disease in 976 dogs. </w:t>
      </w:r>
      <w:r w:rsidRPr="007304F2">
        <w:rPr>
          <w:rFonts w:ascii="Arial" w:hAnsi="Arial" w:cs="Arial"/>
          <w:i/>
        </w:rPr>
        <w:t>J Vet Intern Med,</w:t>
      </w:r>
      <w:r w:rsidRPr="007304F2">
        <w:rPr>
          <w:rFonts w:ascii="Arial" w:hAnsi="Arial" w:cs="Arial"/>
        </w:rPr>
        <w:t xml:space="preserve"> 25</w:t>
      </w:r>
      <w:r w:rsidRPr="007304F2">
        <w:rPr>
          <w:rFonts w:ascii="Arial" w:hAnsi="Arial" w:cs="Arial"/>
          <w:b/>
        </w:rPr>
        <w:t>,</w:t>
      </w:r>
      <w:r w:rsidRPr="007304F2">
        <w:rPr>
          <w:rFonts w:ascii="Arial" w:hAnsi="Arial" w:cs="Arial"/>
        </w:rPr>
        <w:t xml:space="preserve"> 477-83.</w:t>
      </w:r>
    </w:p>
    <w:p w14:paraId="5502D851"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Ontiveros, E. S., S. L. Fousse, A. E. Crofton, T. E. Hodge, C. T. Gunther-Harrington, L. C. Visser &amp; J. A. Stern (2019) Congenital Cardiac Outflow Tract Abnormalities in Dogs: Prevalence and Pattern of Inheritance From 2008 to 2017. </w:t>
      </w:r>
      <w:r w:rsidRPr="007304F2">
        <w:rPr>
          <w:rFonts w:ascii="Arial" w:hAnsi="Arial" w:cs="Arial"/>
          <w:i/>
        </w:rPr>
        <w:t>Front Vet Sci,</w:t>
      </w:r>
      <w:r w:rsidRPr="007304F2">
        <w:rPr>
          <w:rFonts w:ascii="Arial" w:hAnsi="Arial" w:cs="Arial"/>
        </w:rPr>
        <w:t xml:space="preserve"> 6</w:t>
      </w:r>
      <w:r w:rsidRPr="007304F2">
        <w:rPr>
          <w:rFonts w:ascii="Arial" w:hAnsi="Arial" w:cs="Arial"/>
          <w:b/>
        </w:rPr>
        <w:t>,</w:t>
      </w:r>
      <w:r w:rsidRPr="007304F2">
        <w:rPr>
          <w:rFonts w:ascii="Arial" w:hAnsi="Arial" w:cs="Arial"/>
        </w:rPr>
        <w:t xml:space="preserve"> 52.</w:t>
      </w:r>
    </w:p>
    <w:p w14:paraId="67B75203"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Orton, E. C., G. D. Herndon, J. A. Boon, J. S. Gaynor, T. B. Hackett &amp; E. Monnet (2000) Influence of open surgical correction on intermediate-term outcome in dogs with subvalvular aortic stenosis: 44 cases (1991-1998). </w:t>
      </w:r>
      <w:r w:rsidRPr="007304F2">
        <w:rPr>
          <w:rFonts w:ascii="Arial" w:hAnsi="Arial" w:cs="Arial"/>
          <w:i/>
        </w:rPr>
        <w:t>J Am Vet Med Assoc,</w:t>
      </w:r>
      <w:r w:rsidRPr="007304F2">
        <w:rPr>
          <w:rFonts w:ascii="Arial" w:hAnsi="Arial" w:cs="Arial"/>
        </w:rPr>
        <w:t xml:space="preserve"> 216</w:t>
      </w:r>
      <w:r w:rsidRPr="007304F2">
        <w:rPr>
          <w:rFonts w:ascii="Arial" w:hAnsi="Arial" w:cs="Arial"/>
          <w:b/>
        </w:rPr>
        <w:t>,</w:t>
      </w:r>
      <w:r w:rsidRPr="007304F2">
        <w:rPr>
          <w:rFonts w:ascii="Arial" w:hAnsi="Arial" w:cs="Arial"/>
        </w:rPr>
        <w:t xml:space="preserve"> 364-7.</w:t>
      </w:r>
    </w:p>
    <w:p w14:paraId="5DF16CAE"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Oyama, M. A. &amp; D. D. Sisson (2004) Cardiac troponin-I concentration in dogs with cardiac disease. </w:t>
      </w:r>
      <w:r w:rsidRPr="007304F2">
        <w:rPr>
          <w:rFonts w:ascii="Arial" w:hAnsi="Arial" w:cs="Arial"/>
          <w:i/>
        </w:rPr>
        <w:t>J Vet Intern Med,</w:t>
      </w:r>
      <w:r w:rsidRPr="007304F2">
        <w:rPr>
          <w:rFonts w:ascii="Arial" w:hAnsi="Arial" w:cs="Arial"/>
        </w:rPr>
        <w:t xml:space="preserve"> 18</w:t>
      </w:r>
      <w:r w:rsidRPr="007304F2">
        <w:rPr>
          <w:rFonts w:ascii="Arial" w:hAnsi="Arial" w:cs="Arial"/>
          <w:b/>
        </w:rPr>
        <w:t>,</w:t>
      </w:r>
      <w:r w:rsidRPr="007304F2">
        <w:rPr>
          <w:rFonts w:ascii="Arial" w:hAnsi="Arial" w:cs="Arial"/>
        </w:rPr>
        <w:t xml:space="preserve"> 831-9.</w:t>
      </w:r>
    </w:p>
    <w:p w14:paraId="63B71B28"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Oyama, M. A. &amp; W. P. Thomas (2002) Two-dimensional and M-mode echocardiographic predictors of disease severity in dogs with congenital subaortic stenosis. </w:t>
      </w:r>
      <w:r w:rsidRPr="007304F2">
        <w:rPr>
          <w:rFonts w:ascii="Arial" w:hAnsi="Arial" w:cs="Arial"/>
          <w:i/>
        </w:rPr>
        <w:t>J Am Anim Hosp Assoc,</w:t>
      </w:r>
      <w:r w:rsidRPr="007304F2">
        <w:rPr>
          <w:rFonts w:ascii="Arial" w:hAnsi="Arial" w:cs="Arial"/>
        </w:rPr>
        <w:t xml:space="preserve"> 38</w:t>
      </w:r>
      <w:r w:rsidRPr="007304F2">
        <w:rPr>
          <w:rFonts w:ascii="Arial" w:hAnsi="Arial" w:cs="Arial"/>
          <w:b/>
        </w:rPr>
        <w:t>,</w:t>
      </w:r>
      <w:r w:rsidRPr="007304F2">
        <w:rPr>
          <w:rFonts w:ascii="Arial" w:hAnsi="Arial" w:cs="Arial"/>
        </w:rPr>
        <w:t xml:space="preserve"> 209-15.</w:t>
      </w:r>
    </w:p>
    <w:p w14:paraId="604E644A"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Patterson, D. F. (1968) Epidemiologic and genetic studies of congenital heart disease in the dog. </w:t>
      </w:r>
      <w:r w:rsidRPr="007304F2">
        <w:rPr>
          <w:rFonts w:ascii="Arial" w:hAnsi="Arial" w:cs="Arial"/>
          <w:i/>
        </w:rPr>
        <w:t>Circ Res,</w:t>
      </w:r>
      <w:r w:rsidRPr="007304F2">
        <w:rPr>
          <w:rFonts w:ascii="Arial" w:hAnsi="Arial" w:cs="Arial"/>
        </w:rPr>
        <w:t xml:space="preserve"> 23</w:t>
      </w:r>
      <w:r w:rsidRPr="007304F2">
        <w:rPr>
          <w:rFonts w:ascii="Arial" w:hAnsi="Arial" w:cs="Arial"/>
          <w:b/>
        </w:rPr>
        <w:t>,</w:t>
      </w:r>
      <w:r w:rsidRPr="007304F2">
        <w:rPr>
          <w:rFonts w:ascii="Arial" w:hAnsi="Arial" w:cs="Arial"/>
        </w:rPr>
        <w:t xml:space="preserve"> 171-202.</w:t>
      </w:r>
    </w:p>
    <w:p w14:paraId="2FE7BA79"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Pradelli, D., C. Quintavalla, M. C. Crosta, L. Mazzoni, P. Oliveira, L. Scotti, P. Brambilla &amp; C. Bussadori (2014) The influence of emotional stress on Doppler-derived aortic peak velocity in boxer dogs. </w:t>
      </w:r>
      <w:r w:rsidRPr="007304F2">
        <w:rPr>
          <w:rFonts w:ascii="Arial" w:hAnsi="Arial" w:cs="Arial"/>
          <w:i/>
        </w:rPr>
        <w:t>J Vet Intern Med,</w:t>
      </w:r>
      <w:r w:rsidRPr="007304F2">
        <w:rPr>
          <w:rFonts w:ascii="Arial" w:hAnsi="Arial" w:cs="Arial"/>
        </w:rPr>
        <w:t xml:space="preserve"> 28</w:t>
      </w:r>
      <w:r w:rsidRPr="007304F2">
        <w:rPr>
          <w:rFonts w:ascii="Arial" w:hAnsi="Arial" w:cs="Arial"/>
          <w:b/>
        </w:rPr>
        <w:t>,</w:t>
      </w:r>
      <w:r w:rsidRPr="007304F2">
        <w:rPr>
          <w:rFonts w:ascii="Arial" w:hAnsi="Arial" w:cs="Arial"/>
        </w:rPr>
        <w:t xml:space="preserve"> 1724-30.</w:t>
      </w:r>
    </w:p>
    <w:p w14:paraId="409EC508"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Pyle, R. L., H. S. Lowensohn, E. M. Khouri, D. E. Gregg &amp; D. F. Patterson (1973) Left circumflex coronary artery hemodynamics in conscious dogs with congenital subaortic stenosis. </w:t>
      </w:r>
      <w:r w:rsidRPr="007304F2">
        <w:rPr>
          <w:rFonts w:ascii="Arial" w:hAnsi="Arial" w:cs="Arial"/>
          <w:i/>
        </w:rPr>
        <w:t>Circ Res,</w:t>
      </w:r>
      <w:r w:rsidRPr="007304F2">
        <w:rPr>
          <w:rFonts w:ascii="Arial" w:hAnsi="Arial" w:cs="Arial"/>
        </w:rPr>
        <w:t xml:space="preserve"> 33</w:t>
      </w:r>
      <w:r w:rsidRPr="007304F2">
        <w:rPr>
          <w:rFonts w:ascii="Arial" w:hAnsi="Arial" w:cs="Arial"/>
          <w:b/>
        </w:rPr>
        <w:t>,</w:t>
      </w:r>
      <w:r w:rsidRPr="007304F2">
        <w:rPr>
          <w:rFonts w:ascii="Arial" w:hAnsi="Arial" w:cs="Arial"/>
        </w:rPr>
        <w:t xml:space="preserve"> 34-8.</w:t>
      </w:r>
    </w:p>
    <w:p w14:paraId="35C5B0B5"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Pyle, R. L., D. F. Patterson &amp; S. Chacko (1976) The genetics and pathology of discrete subaortic stenosis in the Newfoundland dog. </w:t>
      </w:r>
      <w:r w:rsidRPr="007304F2">
        <w:rPr>
          <w:rFonts w:ascii="Arial" w:hAnsi="Arial" w:cs="Arial"/>
          <w:i/>
        </w:rPr>
        <w:t>Am Heart J,</w:t>
      </w:r>
      <w:r w:rsidRPr="007304F2">
        <w:rPr>
          <w:rFonts w:ascii="Arial" w:hAnsi="Arial" w:cs="Arial"/>
        </w:rPr>
        <w:t xml:space="preserve"> 92</w:t>
      </w:r>
      <w:r w:rsidRPr="007304F2">
        <w:rPr>
          <w:rFonts w:ascii="Arial" w:hAnsi="Arial" w:cs="Arial"/>
          <w:b/>
        </w:rPr>
        <w:t>,</w:t>
      </w:r>
      <w:r w:rsidRPr="007304F2">
        <w:rPr>
          <w:rFonts w:ascii="Arial" w:hAnsi="Arial" w:cs="Arial"/>
        </w:rPr>
        <w:t xml:space="preserve"> 324-34.</w:t>
      </w:r>
    </w:p>
    <w:p w14:paraId="61508EB4"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Reist-Marti, S. B., G. Dolf, T. Leeb, S. Kottmann, S. Kietzmann, K. Butenhoff &amp; S. Rieder (2012) Genetic evidence of subaortic stenosis in the Newfoundland dog. </w:t>
      </w:r>
      <w:r w:rsidRPr="007304F2">
        <w:rPr>
          <w:rFonts w:ascii="Arial" w:hAnsi="Arial" w:cs="Arial"/>
          <w:i/>
        </w:rPr>
        <w:t>Vet Rec,</w:t>
      </w:r>
      <w:r w:rsidRPr="007304F2">
        <w:rPr>
          <w:rFonts w:ascii="Arial" w:hAnsi="Arial" w:cs="Arial"/>
        </w:rPr>
        <w:t xml:space="preserve"> 170</w:t>
      </w:r>
      <w:r w:rsidRPr="007304F2">
        <w:rPr>
          <w:rFonts w:ascii="Arial" w:hAnsi="Arial" w:cs="Arial"/>
          <w:b/>
        </w:rPr>
        <w:t>,</w:t>
      </w:r>
      <w:r w:rsidRPr="007304F2">
        <w:rPr>
          <w:rFonts w:ascii="Arial" w:hAnsi="Arial" w:cs="Arial"/>
        </w:rPr>
        <w:t xml:space="preserve"> 597.</w:t>
      </w:r>
    </w:p>
    <w:p w14:paraId="57F9CDD2"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Scansen, B. A. (2018) Cardiac Interventions in Small Animals: Areas of Uncertainty. </w:t>
      </w:r>
      <w:r w:rsidRPr="007304F2">
        <w:rPr>
          <w:rFonts w:ascii="Arial" w:hAnsi="Arial" w:cs="Arial"/>
          <w:i/>
        </w:rPr>
        <w:t>Vet Clin North Am Small Anim Pract,</w:t>
      </w:r>
      <w:r w:rsidRPr="007304F2">
        <w:rPr>
          <w:rFonts w:ascii="Arial" w:hAnsi="Arial" w:cs="Arial"/>
        </w:rPr>
        <w:t xml:space="preserve"> 48</w:t>
      </w:r>
      <w:r w:rsidRPr="007304F2">
        <w:rPr>
          <w:rFonts w:ascii="Arial" w:hAnsi="Arial" w:cs="Arial"/>
          <w:b/>
        </w:rPr>
        <w:t>,</w:t>
      </w:r>
      <w:r w:rsidRPr="007304F2">
        <w:rPr>
          <w:rFonts w:ascii="Arial" w:hAnsi="Arial" w:cs="Arial"/>
        </w:rPr>
        <w:t xml:space="preserve"> 797-817.</w:t>
      </w:r>
    </w:p>
    <w:p w14:paraId="037BC404"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Schrope, D. P. (2015) Prevalence of congenital heart disease in 76,301 mixed-breed dogs and 57,025 mixed-breed cats. </w:t>
      </w:r>
      <w:r w:rsidRPr="007304F2">
        <w:rPr>
          <w:rFonts w:ascii="Arial" w:hAnsi="Arial" w:cs="Arial"/>
          <w:i/>
        </w:rPr>
        <w:t>J Vet Cardiol,</w:t>
      </w:r>
      <w:r w:rsidRPr="007304F2">
        <w:rPr>
          <w:rFonts w:ascii="Arial" w:hAnsi="Arial" w:cs="Arial"/>
        </w:rPr>
        <w:t xml:space="preserve"> 17</w:t>
      </w:r>
      <w:r w:rsidRPr="007304F2">
        <w:rPr>
          <w:rFonts w:ascii="Arial" w:hAnsi="Arial" w:cs="Arial"/>
          <w:b/>
        </w:rPr>
        <w:t>,</w:t>
      </w:r>
      <w:r w:rsidRPr="007304F2">
        <w:rPr>
          <w:rFonts w:ascii="Arial" w:hAnsi="Arial" w:cs="Arial"/>
        </w:rPr>
        <w:t xml:space="preserve"> 192-202.</w:t>
      </w:r>
    </w:p>
    <w:p w14:paraId="6EE4CE17"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Stern, J. A., K. M. Meurs, O. L. Nelson, S. M. Lahmers &amp; L. B. Lehmkuhl (2012) Familial subvalvular aortic stenosis in golden retrievers: inheritance and echocardiographic findings. </w:t>
      </w:r>
      <w:r w:rsidRPr="007304F2">
        <w:rPr>
          <w:rFonts w:ascii="Arial" w:hAnsi="Arial" w:cs="Arial"/>
          <w:i/>
        </w:rPr>
        <w:t>J Small Anim Pract,</w:t>
      </w:r>
      <w:r w:rsidRPr="007304F2">
        <w:rPr>
          <w:rFonts w:ascii="Arial" w:hAnsi="Arial" w:cs="Arial"/>
        </w:rPr>
        <w:t xml:space="preserve"> 53</w:t>
      </w:r>
      <w:r w:rsidRPr="007304F2">
        <w:rPr>
          <w:rFonts w:ascii="Arial" w:hAnsi="Arial" w:cs="Arial"/>
          <w:b/>
        </w:rPr>
        <w:t>,</w:t>
      </w:r>
      <w:r w:rsidRPr="007304F2">
        <w:rPr>
          <w:rFonts w:ascii="Arial" w:hAnsi="Arial" w:cs="Arial"/>
        </w:rPr>
        <w:t xml:space="preserve"> 213-6.</w:t>
      </w:r>
    </w:p>
    <w:p w14:paraId="7702FCC2"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Stern, J. A., S. N. White, L. B. Lehmkuhl, Y. Reina-Doreste, J. L. Ferguson, N. M. Nascone-Yoder &amp; K. M. Meurs (2014) A single codon insertion in PICALM is associated with development of familial subvalvular aortic stenosis in Newfoundland dogs. </w:t>
      </w:r>
      <w:r w:rsidRPr="007304F2">
        <w:rPr>
          <w:rFonts w:ascii="Arial" w:hAnsi="Arial" w:cs="Arial"/>
          <w:i/>
        </w:rPr>
        <w:t>Hum Genet,</w:t>
      </w:r>
      <w:r w:rsidRPr="007304F2">
        <w:rPr>
          <w:rFonts w:ascii="Arial" w:hAnsi="Arial" w:cs="Arial"/>
        </w:rPr>
        <w:t xml:space="preserve"> 133</w:t>
      </w:r>
      <w:r w:rsidRPr="007304F2">
        <w:rPr>
          <w:rFonts w:ascii="Arial" w:hAnsi="Arial" w:cs="Arial"/>
          <w:b/>
        </w:rPr>
        <w:t>,</w:t>
      </w:r>
      <w:r w:rsidRPr="007304F2">
        <w:rPr>
          <w:rFonts w:ascii="Arial" w:hAnsi="Arial" w:cs="Arial"/>
        </w:rPr>
        <w:t xml:space="preserve"> 1139-48.</w:t>
      </w:r>
    </w:p>
    <w:p w14:paraId="0594C71D"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lastRenderedPageBreak/>
        <w:t xml:space="preserve">Thomas, W. P., C. E. Gaber, G. J. Jacobs, P. M. Kaplan, C. W. Lombard, N. S. Moise &amp; B. L. Moses (1993) Recommendations for standards in transthoracic two-dimensional echocardiography in the dog and cat. Echocardiography Committee of the Specialty of Cardiology, American College of Veterinary Internal Medicine. </w:t>
      </w:r>
      <w:r w:rsidRPr="007304F2">
        <w:rPr>
          <w:rFonts w:ascii="Arial" w:hAnsi="Arial" w:cs="Arial"/>
          <w:i/>
        </w:rPr>
        <w:t>J Vet Intern Med,</w:t>
      </w:r>
      <w:r w:rsidRPr="007304F2">
        <w:rPr>
          <w:rFonts w:ascii="Arial" w:hAnsi="Arial" w:cs="Arial"/>
        </w:rPr>
        <w:t xml:space="preserve"> 7</w:t>
      </w:r>
      <w:r w:rsidRPr="007304F2">
        <w:rPr>
          <w:rFonts w:ascii="Arial" w:hAnsi="Arial" w:cs="Arial"/>
          <w:b/>
        </w:rPr>
        <w:t>,</w:t>
      </w:r>
      <w:r w:rsidRPr="007304F2">
        <w:rPr>
          <w:rFonts w:ascii="Arial" w:hAnsi="Arial" w:cs="Arial"/>
        </w:rPr>
        <w:t xml:space="preserve"> 247-52.</w:t>
      </w:r>
    </w:p>
    <w:p w14:paraId="715BD541" w14:textId="77777777" w:rsidR="00614A0C" w:rsidRPr="007304F2" w:rsidRDefault="00614A0C" w:rsidP="00614A0C">
      <w:pPr>
        <w:pStyle w:val="EndNoteBibliography"/>
        <w:ind w:left="720" w:hanging="720"/>
        <w:rPr>
          <w:rFonts w:ascii="Arial" w:hAnsi="Arial" w:cs="Arial"/>
        </w:rPr>
      </w:pPr>
      <w:r w:rsidRPr="007304F2">
        <w:rPr>
          <w:rFonts w:ascii="Arial" w:hAnsi="Arial" w:cs="Arial"/>
        </w:rPr>
        <w:t xml:space="preserve">Warnes, C. A., R. G. Williams, T. M. Bashore, J. S. Child, H. M. Connolly, J. A. Dearani, P. del Nido, J. W. Fasules, T. P. Graham, Z. M. Hijazi, S. A. Hunt, M. E. King, M. J. Landzberg, P. D. Miner, M. J. Radford, E. P. Walsh &amp; G. D. Webb (2008) ACC/AHA 2008 Guidelines for the Management of Adults with Congenital Heart Disease: a report of the American College of Cardiology/American Heart Association Task Force on Practice Guidelines (writing committee to develop guidelines on the management of adults with congenital heart disease). </w:t>
      </w:r>
      <w:r w:rsidRPr="007304F2">
        <w:rPr>
          <w:rFonts w:ascii="Arial" w:hAnsi="Arial" w:cs="Arial"/>
          <w:i/>
        </w:rPr>
        <w:t>Circulation,</w:t>
      </w:r>
      <w:r w:rsidRPr="007304F2">
        <w:rPr>
          <w:rFonts w:ascii="Arial" w:hAnsi="Arial" w:cs="Arial"/>
        </w:rPr>
        <w:t xml:space="preserve"> 118</w:t>
      </w:r>
      <w:r w:rsidRPr="007304F2">
        <w:rPr>
          <w:rFonts w:ascii="Arial" w:hAnsi="Arial" w:cs="Arial"/>
          <w:b/>
        </w:rPr>
        <w:t>,</w:t>
      </w:r>
      <w:r w:rsidRPr="007304F2">
        <w:rPr>
          <w:rFonts w:ascii="Arial" w:hAnsi="Arial" w:cs="Arial"/>
        </w:rPr>
        <w:t xml:space="preserve"> e714-833.</w:t>
      </w:r>
    </w:p>
    <w:p w14:paraId="6BD825A7" w14:textId="1D8D392C" w:rsidR="00F8445C" w:rsidRPr="007304F2" w:rsidRDefault="00F8445C" w:rsidP="002B112A">
      <w:pPr>
        <w:spacing w:after="0" w:line="480" w:lineRule="auto"/>
        <w:rPr>
          <w:rFonts w:ascii="Arial" w:hAnsi="Arial" w:cs="Arial"/>
          <w:sz w:val="24"/>
          <w:szCs w:val="24"/>
        </w:rPr>
      </w:pPr>
    </w:p>
    <w:sectPr w:rsidR="00F8445C" w:rsidRPr="007304F2" w:rsidSect="003A3172">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Ken Lamb" w:date="2020-07-01T07:56:00Z" w:initials="KL">
    <w:p w14:paraId="1F1F5674" w14:textId="34FF1500" w:rsidR="00A87B10" w:rsidRDefault="00A87B10">
      <w:pPr>
        <w:pStyle w:val="CommentText"/>
      </w:pPr>
      <w:r>
        <w:rPr>
          <w:rStyle w:val="CommentReference"/>
        </w:rPr>
        <w:annotationRef/>
      </w:r>
      <w:r>
        <w:t>I don’t see any out</w:t>
      </w:r>
      <w:r w:rsidR="00A76C35">
        <w:t>put containing these values and I would have carried out a test for normality using an ANOVA as opposed to a t-test.  If you did this analysis, I am fine with this, but I just don’t see it here on my repository.</w:t>
      </w:r>
      <w:bookmarkStart w:id="10" w:name="_GoBack"/>
      <w:bookmarkEnd w:id="10"/>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8321DB" w14:textId="77777777" w:rsidR="00D967CC" w:rsidRDefault="00D967CC" w:rsidP="001A4716">
      <w:pPr>
        <w:spacing w:after="0" w:line="240" w:lineRule="auto"/>
      </w:pPr>
      <w:r>
        <w:separator/>
      </w:r>
    </w:p>
  </w:endnote>
  <w:endnote w:type="continuationSeparator" w:id="0">
    <w:p w14:paraId="0A028742" w14:textId="77777777" w:rsidR="00D967CC" w:rsidRDefault="00D967CC" w:rsidP="001A4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877125"/>
      <w:docPartObj>
        <w:docPartGallery w:val="Page Numbers (Bottom of Page)"/>
        <w:docPartUnique/>
      </w:docPartObj>
    </w:sdtPr>
    <w:sdtEndPr>
      <w:rPr>
        <w:noProof/>
      </w:rPr>
    </w:sdtEndPr>
    <w:sdtContent>
      <w:p w14:paraId="14FBEE57" w14:textId="481199B8" w:rsidR="00C17CBD" w:rsidRDefault="00C17CBD">
        <w:pPr>
          <w:pStyle w:val="Footer"/>
          <w:jc w:val="center"/>
        </w:pPr>
        <w:r>
          <w:rPr>
            <w:noProof/>
          </w:rPr>
          <w:t>13</w:t>
        </w:r>
      </w:p>
    </w:sdtContent>
  </w:sdt>
  <w:p w14:paraId="651AA828" w14:textId="77777777" w:rsidR="00C17CBD" w:rsidRDefault="00C17C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8A0B71" w14:textId="77777777" w:rsidR="00D967CC" w:rsidRDefault="00D967CC" w:rsidP="001A4716">
      <w:pPr>
        <w:spacing w:after="0" w:line="240" w:lineRule="auto"/>
      </w:pPr>
      <w:r>
        <w:separator/>
      </w:r>
    </w:p>
  </w:footnote>
  <w:footnote w:type="continuationSeparator" w:id="0">
    <w:p w14:paraId="4E041E0F" w14:textId="77777777" w:rsidR="00D967CC" w:rsidRDefault="00D967CC" w:rsidP="001A47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325C9"/>
    <w:multiLevelType w:val="hybridMultilevel"/>
    <w:tmpl w:val="8A74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DBB467AA-E8A3-4359-AC6B-EE23B075401E}"/>
    <w:docVar w:name="dgnword-eventsink" w:val="903559160"/>
    <w:docVar w:name="EN.InstantFormat" w:val="&lt;ENInstantFormat&gt;&lt;Enabled&gt;1&lt;/Enabled&gt;&lt;ScanUnformatted&gt;1&lt;/ScanUnformatted&gt;&lt;ScanChanges&gt;1&lt;/ScanChanges&gt;&lt;Suspended&gt;0&lt;/Suspended&gt;&lt;/ENInstantFormat&gt;"/>
    <w:docVar w:name="EN.Layout" w:val="&lt;ENLayout&gt;&lt;Style&gt;J Vet Card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C66B60"/>
    <w:rsid w:val="00000653"/>
    <w:rsid w:val="00003E2C"/>
    <w:rsid w:val="00015F13"/>
    <w:rsid w:val="000175FA"/>
    <w:rsid w:val="00017829"/>
    <w:rsid w:val="00023C06"/>
    <w:rsid w:val="00032530"/>
    <w:rsid w:val="00033BD4"/>
    <w:rsid w:val="000378E0"/>
    <w:rsid w:val="000447B9"/>
    <w:rsid w:val="0004745E"/>
    <w:rsid w:val="00052D72"/>
    <w:rsid w:val="00054236"/>
    <w:rsid w:val="00054364"/>
    <w:rsid w:val="00062618"/>
    <w:rsid w:val="00067443"/>
    <w:rsid w:val="00070CC4"/>
    <w:rsid w:val="00071A67"/>
    <w:rsid w:val="00073F7A"/>
    <w:rsid w:val="0007450C"/>
    <w:rsid w:val="00080EA5"/>
    <w:rsid w:val="00082E17"/>
    <w:rsid w:val="0008376A"/>
    <w:rsid w:val="00091724"/>
    <w:rsid w:val="00092967"/>
    <w:rsid w:val="000936CD"/>
    <w:rsid w:val="00094344"/>
    <w:rsid w:val="000A49AF"/>
    <w:rsid w:val="000A5618"/>
    <w:rsid w:val="000A6A24"/>
    <w:rsid w:val="000A6B09"/>
    <w:rsid w:val="000B32AD"/>
    <w:rsid w:val="000B52AF"/>
    <w:rsid w:val="000B669B"/>
    <w:rsid w:val="000B6FBC"/>
    <w:rsid w:val="000C65EA"/>
    <w:rsid w:val="000D0CC8"/>
    <w:rsid w:val="000D0F7A"/>
    <w:rsid w:val="000D7831"/>
    <w:rsid w:val="000F2237"/>
    <w:rsid w:val="000F3D48"/>
    <w:rsid w:val="000F3F91"/>
    <w:rsid w:val="000F44C3"/>
    <w:rsid w:val="000F4859"/>
    <w:rsid w:val="001021C9"/>
    <w:rsid w:val="00115D76"/>
    <w:rsid w:val="001270D8"/>
    <w:rsid w:val="001274F0"/>
    <w:rsid w:val="001459F8"/>
    <w:rsid w:val="00150159"/>
    <w:rsid w:val="001658C2"/>
    <w:rsid w:val="001808AB"/>
    <w:rsid w:val="0018310E"/>
    <w:rsid w:val="001847FD"/>
    <w:rsid w:val="00185A68"/>
    <w:rsid w:val="00191FFC"/>
    <w:rsid w:val="00194A44"/>
    <w:rsid w:val="001968F9"/>
    <w:rsid w:val="001A4716"/>
    <w:rsid w:val="001A5D67"/>
    <w:rsid w:val="001C3B98"/>
    <w:rsid w:val="001C3C15"/>
    <w:rsid w:val="001C6F84"/>
    <w:rsid w:val="001E1247"/>
    <w:rsid w:val="001F22DC"/>
    <w:rsid w:val="001F6D8B"/>
    <w:rsid w:val="002070FC"/>
    <w:rsid w:val="00211E81"/>
    <w:rsid w:val="00212316"/>
    <w:rsid w:val="00213A39"/>
    <w:rsid w:val="002166D1"/>
    <w:rsid w:val="00216B07"/>
    <w:rsid w:val="00250F38"/>
    <w:rsid w:val="002554F4"/>
    <w:rsid w:val="00255F99"/>
    <w:rsid w:val="00256B31"/>
    <w:rsid w:val="002573C6"/>
    <w:rsid w:val="00264EAA"/>
    <w:rsid w:val="00267FB5"/>
    <w:rsid w:val="0027078D"/>
    <w:rsid w:val="002765C7"/>
    <w:rsid w:val="00277401"/>
    <w:rsid w:val="002915B7"/>
    <w:rsid w:val="00291CAE"/>
    <w:rsid w:val="002B07B5"/>
    <w:rsid w:val="002B112A"/>
    <w:rsid w:val="002B3329"/>
    <w:rsid w:val="002B6AC9"/>
    <w:rsid w:val="002C0E25"/>
    <w:rsid w:val="002C1058"/>
    <w:rsid w:val="002C301A"/>
    <w:rsid w:val="002C388C"/>
    <w:rsid w:val="002C5CB2"/>
    <w:rsid w:val="002D32EE"/>
    <w:rsid w:val="002D5BEE"/>
    <w:rsid w:val="002D702C"/>
    <w:rsid w:val="002F1A95"/>
    <w:rsid w:val="002F72B2"/>
    <w:rsid w:val="00310B21"/>
    <w:rsid w:val="00310BCA"/>
    <w:rsid w:val="00311A58"/>
    <w:rsid w:val="003203D3"/>
    <w:rsid w:val="0032572B"/>
    <w:rsid w:val="00335C1B"/>
    <w:rsid w:val="003479DC"/>
    <w:rsid w:val="00347CE0"/>
    <w:rsid w:val="003613A7"/>
    <w:rsid w:val="00367DD9"/>
    <w:rsid w:val="003816E3"/>
    <w:rsid w:val="00382DA5"/>
    <w:rsid w:val="00385E3A"/>
    <w:rsid w:val="00393DAC"/>
    <w:rsid w:val="00394535"/>
    <w:rsid w:val="003A3172"/>
    <w:rsid w:val="003A5FBE"/>
    <w:rsid w:val="003A66FD"/>
    <w:rsid w:val="003A77D2"/>
    <w:rsid w:val="003B2203"/>
    <w:rsid w:val="003B5AFA"/>
    <w:rsid w:val="003C190B"/>
    <w:rsid w:val="003D056A"/>
    <w:rsid w:val="003F0D55"/>
    <w:rsid w:val="003F3FB6"/>
    <w:rsid w:val="0041077B"/>
    <w:rsid w:val="004159C4"/>
    <w:rsid w:val="00417F93"/>
    <w:rsid w:val="004201C5"/>
    <w:rsid w:val="004303A2"/>
    <w:rsid w:val="00436B52"/>
    <w:rsid w:val="00442C50"/>
    <w:rsid w:val="004433C3"/>
    <w:rsid w:val="00446CFD"/>
    <w:rsid w:val="00451108"/>
    <w:rsid w:val="00452D4F"/>
    <w:rsid w:val="00457097"/>
    <w:rsid w:val="00465C80"/>
    <w:rsid w:val="00474208"/>
    <w:rsid w:val="004823DF"/>
    <w:rsid w:val="00484141"/>
    <w:rsid w:val="004921A8"/>
    <w:rsid w:val="004A2295"/>
    <w:rsid w:val="004A5184"/>
    <w:rsid w:val="004A7CC6"/>
    <w:rsid w:val="004B79CE"/>
    <w:rsid w:val="004C5A8B"/>
    <w:rsid w:val="004D36E2"/>
    <w:rsid w:val="004D48E8"/>
    <w:rsid w:val="004E04BE"/>
    <w:rsid w:val="004E6528"/>
    <w:rsid w:val="004F5AED"/>
    <w:rsid w:val="004F5DFC"/>
    <w:rsid w:val="0050037D"/>
    <w:rsid w:val="005019CC"/>
    <w:rsid w:val="0051241F"/>
    <w:rsid w:val="00512C81"/>
    <w:rsid w:val="0051321F"/>
    <w:rsid w:val="005161F7"/>
    <w:rsid w:val="005205DE"/>
    <w:rsid w:val="005434A5"/>
    <w:rsid w:val="0054596F"/>
    <w:rsid w:val="00555FAF"/>
    <w:rsid w:val="00565E6C"/>
    <w:rsid w:val="00567A75"/>
    <w:rsid w:val="00571FF4"/>
    <w:rsid w:val="00573547"/>
    <w:rsid w:val="00573E93"/>
    <w:rsid w:val="0059195C"/>
    <w:rsid w:val="005A0C73"/>
    <w:rsid w:val="005B12B4"/>
    <w:rsid w:val="005B2F21"/>
    <w:rsid w:val="005B3118"/>
    <w:rsid w:val="005B5D04"/>
    <w:rsid w:val="005B7EA4"/>
    <w:rsid w:val="005C1120"/>
    <w:rsid w:val="005C3407"/>
    <w:rsid w:val="005D4CE3"/>
    <w:rsid w:val="005F6DBF"/>
    <w:rsid w:val="005F6EE6"/>
    <w:rsid w:val="00614A0C"/>
    <w:rsid w:val="00617C0F"/>
    <w:rsid w:val="00621727"/>
    <w:rsid w:val="00623339"/>
    <w:rsid w:val="00632872"/>
    <w:rsid w:val="00647B3A"/>
    <w:rsid w:val="00650FCB"/>
    <w:rsid w:val="006529B4"/>
    <w:rsid w:val="00661C42"/>
    <w:rsid w:val="00666980"/>
    <w:rsid w:val="0068217E"/>
    <w:rsid w:val="00682F16"/>
    <w:rsid w:val="00690E2C"/>
    <w:rsid w:val="0069170D"/>
    <w:rsid w:val="00693A36"/>
    <w:rsid w:val="0069464D"/>
    <w:rsid w:val="006951BD"/>
    <w:rsid w:val="006B5C10"/>
    <w:rsid w:val="006B65E1"/>
    <w:rsid w:val="006C19CB"/>
    <w:rsid w:val="006C3D98"/>
    <w:rsid w:val="006C40DF"/>
    <w:rsid w:val="006C5C99"/>
    <w:rsid w:val="006E385A"/>
    <w:rsid w:val="006F0CA0"/>
    <w:rsid w:val="006F4989"/>
    <w:rsid w:val="006F50FD"/>
    <w:rsid w:val="006F7329"/>
    <w:rsid w:val="00710DDF"/>
    <w:rsid w:val="00726A98"/>
    <w:rsid w:val="007304F2"/>
    <w:rsid w:val="00733E79"/>
    <w:rsid w:val="00734A2B"/>
    <w:rsid w:val="007358C0"/>
    <w:rsid w:val="00737561"/>
    <w:rsid w:val="007468DF"/>
    <w:rsid w:val="007475A9"/>
    <w:rsid w:val="00752BCF"/>
    <w:rsid w:val="00752ED1"/>
    <w:rsid w:val="00760E7B"/>
    <w:rsid w:val="00762335"/>
    <w:rsid w:val="00767572"/>
    <w:rsid w:val="00773945"/>
    <w:rsid w:val="00781687"/>
    <w:rsid w:val="0078331E"/>
    <w:rsid w:val="00785005"/>
    <w:rsid w:val="00786B6C"/>
    <w:rsid w:val="0078776A"/>
    <w:rsid w:val="00793849"/>
    <w:rsid w:val="00794D56"/>
    <w:rsid w:val="007A0948"/>
    <w:rsid w:val="007A7623"/>
    <w:rsid w:val="007B0E86"/>
    <w:rsid w:val="007B12FF"/>
    <w:rsid w:val="007C3A99"/>
    <w:rsid w:val="007D2ABD"/>
    <w:rsid w:val="007D35F7"/>
    <w:rsid w:val="007E22C4"/>
    <w:rsid w:val="007F11C8"/>
    <w:rsid w:val="007F1D01"/>
    <w:rsid w:val="007F4387"/>
    <w:rsid w:val="007F781A"/>
    <w:rsid w:val="008003EA"/>
    <w:rsid w:val="008136CA"/>
    <w:rsid w:val="00824B43"/>
    <w:rsid w:val="00825495"/>
    <w:rsid w:val="008257B1"/>
    <w:rsid w:val="0082617C"/>
    <w:rsid w:val="008315FA"/>
    <w:rsid w:val="00842C9F"/>
    <w:rsid w:val="00843CF0"/>
    <w:rsid w:val="00844A66"/>
    <w:rsid w:val="00846400"/>
    <w:rsid w:val="0086247D"/>
    <w:rsid w:val="008628CF"/>
    <w:rsid w:val="00870855"/>
    <w:rsid w:val="0087180A"/>
    <w:rsid w:val="00877468"/>
    <w:rsid w:val="008A56BA"/>
    <w:rsid w:val="008B3134"/>
    <w:rsid w:val="008B3B50"/>
    <w:rsid w:val="008C65CB"/>
    <w:rsid w:val="008D0F34"/>
    <w:rsid w:val="008D1D69"/>
    <w:rsid w:val="008E4A46"/>
    <w:rsid w:val="008F0E8A"/>
    <w:rsid w:val="008F70C8"/>
    <w:rsid w:val="0090176F"/>
    <w:rsid w:val="00902BA7"/>
    <w:rsid w:val="00904E5A"/>
    <w:rsid w:val="00905730"/>
    <w:rsid w:val="00915B53"/>
    <w:rsid w:val="00916140"/>
    <w:rsid w:val="00925D13"/>
    <w:rsid w:val="00925E66"/>
    <w:rsid w:val="00926E00"/>
    <w:rsid w:val="00927515"/>
    <w:rsid w:val="009312CB"/>
    <w:rsid w:val="0093353A"/>
    <w:rsid w:val="00933737"/>
    <w:rsid w:val="009352FE"/>
    <w:rsid w:val="00937033"/>
    <w:rsid w:val="00945E3E"/>
    <w:rsid w:val="00945E7D"/>
    <w:rsid w:val="00954613"/>
    <w:rsid w:val="0096767A"/>
    <w:rsid w:val="009702E9"/>
    <w:rsid w:val="009805E1"/>
    <w:rsid w:val="00994F3D"/>
    <w:rsid w:val="00997474"/>
    <w:rsid w:val="009A01FC"/>
    <w:rsid w:val="009A1369"/>
    <w:rsid w:val="009B1613"/>
    <w:rsid w:val="009B4CA4"/>
    <w:rsid w:val="009B6678"/>
    <w:rsid w:val="009C0302"/>
    <w:rsid w:val="009C43C4"/>
    <w:rsid w:val="009E6F29"/>
    <w:rsid w:val="00A04D47"/>
    <w:rsid w:val="00A05349"/>
    <w:rsid w:val="00A079FD"/>
    <w:rsid w:val="00A07E71"/>
    <w:rsid w:val="00A1780A"/>
    <w:rsid w:val="00A300FD"/>
    <w:rsid w:val="00A36C8B"/>
    <w:rsid w:val="00A53307"/>
    <w:rsid w:val="00A74840"/>
    <w:rsid w:val="00A75945"/>
    <w:rsid w:val="00A76BFB"/>
    <w:rsid w:val="00A76C35"/>
    <w:rsid w:val="00A87B10"/>
    <w:rsid w:val="00AA1F03"/>
    <w:rsid w:val="00AB4631"/>
    <w:rsid w:val="00AB7558"/>
    <w:rsid w:val="00AD5E8E"/>
    <w:rsid w:val="00AD6517"/>
    <w:rsid w:val="00AE0C72"/>
    <w:rsid w:val="00AE6AE0"/>
    <w:rsid w:val="00AF7036"/>
    <w:rsid w:val="00B01593"/>
    <w:rsid w:val="00B01E7D"/>
    <w:rsid w:val="00B16A38"/>
    <w:rsid w:val="00B21123"/>
    <w:rsid w:val="00B25C68"/>
    <w:rsid w:val="00B32F9C"/>
    <w:rsid w:val="00B32FCC"/>
    <w:rsid w:val="00B37CDD"/>
    <w:rsid w:val="00B41972"/>
    <w:rsid w:val="00B4420A"/>
    <w:rsid w:val="00B4568F"/>
    <w:rsid w:val="00B51345"/>
    <w:rsid w:val="00B543FF"/>
    <w:rsid w:val="00B57F03"/>
    <w:rsid w:val="00B67B5E"/>
    <w:rsid w:val="00B742DA"/>
    <w:rsid w:val="00B74497"/>
    <w:rsid w:val="00B750D9"/>
    <w:rsid w:val="00B75F3F"/>
    <w:rsid w:val="00B859B4"/>
    <w:rsid w:val="00B90C87"/>
    <w:rsid w:val="00B93E94"/>
    <w:rsid w:val="00BA6F26"/>
    <w:rsid w:val="00BB0C9E"/>
    <w:rsid w:val="00BB3193"/>
    <w:rsid w:val="00BB4126"/>
    <w:rsid w:val="00BD152E"/>
    <w:rsid w:val="00BD2465"/>
    <w:rsid w:val="00BE2964"/>
    <w:rsid w:val="00BE7A79"/>
    <w:rsid w:val="00BF6FB7"/>
    <w:rsid w:val="00C01259"/>
    <w:rsid w:val="00C13A28"/>
    <w:rsid w:val="00C17CBD"/>
    <w:rsid w:val="00C20EDE"/>
    <w:rsid w:val="00C335BD"/>
    <w:rsid w:val="00C41D92"/>
    <w:rsid w:val="00C41FE8"/>
    <w:rsid w:val="00C42D6D"/>
    <w:rsid w:val="00C46977"/>
    <w:rsid w:val="00C62704"/>
    <w:rsid w:val="00C64B50"/>
    <w:rsid w:val="00C66B60"/>
    <w:rsid w:val="00C674B9"/>
    <w:rsid w:val="00C7324D"/>
    <w:rsid w:val="00C81768"/>
    <w:rsid w:val="00C82DF3"/>
    <w:rsid w:val="00C878FB"/>
    <w:rsid w:val="00C87987"/>
    <w:rsid w:val="00C91410"/>
    <w:rsid w:val="00C97BBC"/>
    <w:rsid w:val="00C97D1C"/>
    <w:rsid w:val="00CA32C0"/>
    <w:rsid w:val="00CA3448"/>
    <w:rsid w:val="00CB4738"/>
    <w:rsid w:val="00CB6566"/>
    <w:rsid w:val="00CC4B34"/>
    <w:rsid w:val="00CD0A90"/>
    <w:rsid w:val="00CD149D"/>
    <w:rsid w:val="00CD191C"/>
    <w:rsid w:val="00CD4752"/>
    <w:rsid w:val="00CD5B20"/>
    <w:rsid w:val="00CD602B"/>
    <w:rsid w:val="00CE096F"/>
    <w:rsid w:val="00CE2A80"/>
    <w:rsid w:val="00CE6612"/>
    <w:rsid w:val="00CF04ED"/>
    <w:rsid w:val="00CF3174"/>
    <w:rsid w:val="00D013C9"/>
    <w:rsid w:val="00D06469"/>
    <w:rsid w:val="00D1046A"/>
    <w:rsid w:val="00D15781"/>
    <w:rsid w:val="00D16036"/>
    <w:rsid w:val="00D17CA5"/>
    <w:rsid w:val="00D21C75"/>
    <w:rsid w:val="00D239D8"/>
    <w:rsid w:val="00D23DBB"/>
    <w:rsid w:val="00D31220"/>
    <w:rsid w:val="00D315FF"/>
    <w:rsid w:val="00D32910"/>
    <w:rsid w:val="00D333AC"/>
    <w:rsid w:val="00D40738"/>
    <w:rsid w:val="00D54B5F"/>
    <w:rsid w:val="00D60D73"/>
    <w:rsid w:val="00D61B2F"/>
    <w:rsid w:val="00D712DD"/>
    <w:rsid w:val="00D773F1"/>
    <w:rsid w:val="00D851F3"/>
    <w:rsid w:val="00D930F0"/>
    <w:rsid w:val="00D967CC"/>
    <w:rsid w:val="00D97560"/>
    <w:rsid w:val="00DA0D08"/>
    <w:rsid w:val="00DA20C8"/>
    <w:rsid w:val="00DB2E17"/>
    <w:rsid w:val="00DB6288"/>
    <w:rsid w:val="00DC1B54"/>
    <w:rsid w:val="00DD29BC"/>
    <w:rsid w:val="00DD7BB9"/>
    <w:rsid w:val="00DE59E8"/>
    <w:rsid w:val="00DF74A2"/>
    <w:rsid w:val="00E008D3"/>
    <w:rsid w:val="00E01A7B"/>
    <w:rsid w:val="00E15C09"/>
    <w:rsid w:val="00E34880"/>
    <w:rsid w:val="00E405CC"/>
    <w:rsid w:val="00E47F9B"/>
    <w:rsid w:val="00E51440"/>
    <w:rsid w:val="00E53369"/>
    <w:rsid w:val="00E571DA"/>
    <w:rsid w:val="00E6073C"/>
    <w:rsid w:val="00E6096A"/>
    <w:rsid w:val="00E62508"/>
    <w:rsid w:val="00E72C46"/>
    <w:rsid w:val="00E7384C"/>
    <w:rsid w:val="00E824B9"/>
    <w:rsid w:val="00E8372E"/>
    <w:rsid w:val="00E9386A"/>
    <w:rsid w:val="00E93CD2"/>
    <w:rsid w:val="00E946F8"/>
    <w:rsid w:val="00E948E9"/>
    <w:rsid w:val="00EA485E"/>
    <w:rsid w:val="00EB30C7"/>
    <w:rsid w:val="00EB3A41"/>
    <w:rsid w:val="00EC2049"/>
    <w:rsid w:val="00EC4839"/>
    <w:rsid w:val="00EC52C9"/>
    <w:rsid w:val="00EC646A"/>
    <w:rsid w:val="00ED3158"/>
    <w:rsid w:val="00ED5555"/>
    <w:rsid w:val="00EE47A0"/>
    <w:rsid w:val="00EF1807"/>
    <w:rsid w:val="00EF6118"/>
    <w:rsid w:val="00F03B04"/>
    <w:rsid w:val="00F11366"/>
    <w:rsid w:val="00F25E30"/>
    <w:rsid w:val="00F421C1"/>
    <w:rsid w:val="00F50039"/>
    <w:rsid w:val="00F5204A"/>
    <w:rsid w:val="00F57631"/>
    <w:rsid w:val="00F67541"/>
    <w:rsid w:val="00F72253"/>
    <w:rsid w:val="00F8445C"/>
    <w:rsid w:val="00F86356"/>
    <w:rsid w:val="00FA1724"/>
    <w:rsid w:val="00FC5D65"/>
    <w:rsid w:val="00FC7185"/>
    <w:rsid w:val="00FC7D78"/>
    <w:rsid w:val="00FD10C5"/>
    <w:rsid w:val="00FD3B38"/>
    <w:rsid w:val="00FE140A"/>
    <w:rsid w:val="00FE388D"/>
    <w:rsid w:val="00FE7DF9"/>
    <w:rsid w:val="00FF03BF"/>
    <w:rsid w:val="00FF0AE4"/>
    <w:rsid w:val="00FF5E03"/>
    <w:rsid w:val="00FF7403"/>
    <w:rsid w:val="00FF7425"/>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92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A66"/>
    <w:pPr>
      <w:keepNext/>
      <w:keepLines/>
      <w:spacing w:before="240" w:after="0"/>
      <w:outlineLvl w:val="0"/>
    </w:pPr>
    <w:rPr>
      <w:rFonts w:asciiTheme="majorHAnsi" w:eastAsiaTheme="majorEastAsia" w:hAnsiTheme="majorHAnsi" w:cstheme="majorBidi"/>
      <w:color w:val="93430C"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A47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4716"/>
    <w:rPr>
      <w:sz w:val="20"/>
      <w:szCs w:val="20"/>
    </w:rPr>
  </w:style>
  <w:style w:type="character" w:styleId="FootnoteReference">
    <w:name w:val="footnote reference"/>
    <w:basedOn w:val="DefaultParagraphFont"/>
    <w:uiPriority w:val="99"/>
    <w:semiHidden/>
    <w:unhideWhenUsed/>
    <w:rsid w:val="001A4716"/>
    <w:rPr>
      <w:vertAlign w:val="superscript"/>
    </w:rPr>
  </w:style>
  <w:style w:type="paragraph" w:styleId="EndnoteText">
    <w:name w:val="endnote text"/>
    <w:basedOn w:val="Normal"/>
    <w:link w:val="EndnoteTextChar"/>
    <w:uiPriority w:val="99"/>
    <w:semiHidden/>
    <w:unhideWhenUsed/>
    <w:rsid w:val="00844A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4A66"/>
    <w:rPr>
      <w:sz w:val="20"/>
      <w:szCs w:val="20"/>
    </w:rPr>
  </w:style>
  <w:style w:type="character" w:styleId="EndnoteReference">
    <w:name w:val="endnote reference"/>
    <w:basedOn w:val="DefaultParagraphFont"/>
    <w:uiPriority w:val="99"/>
    <w:semiHidden/>
    <w:unhideWhenUsed/>
    <w:rsid w:val="00844A66"/>
    <w:rPr>
      <w:vertAlign w:val="superscript"/>
    </w:rPr>
  </w:style>
  <w:style w:type="character" w:customStyle="1" w:styleId="Heading1Char">
    <w:name w:val="Heading 1 Char"/>
    <w:basedOn w:val="DefaultParagraphFont"/>
    <w:link w:val="Heading1"/>
    <w:uiPriority w:val="9"/>
    <w:rsid w:val="00844A66"/>
    <w:rPr>
      <w:rFonts w:asciiTheme="majorHAnsi" w:eastAsiaTheme="majorEastAsia" w:hAnsiTheme="majorHAnsi" w:cstheme="majorBidi"/>
      <w:color w:val="93430C" w:themeColor="accent1" w:themeShade="BF"/>
      <w:sz w:val="32"/>
      <w:szCs w:val="32"/>
    </w:rPr>
  </w:style>
  <w:style w:type="paragraph" w:styleId="Bibliography">
    <w:name w:val="Bibliography"/>
    <w:basedOn w:val="Normal"/>
    <w:next w:val="Normal"/>
    <w:uiPriority w:val="37"/>
    <w:unhideWhenUsed/>
    <w:rsid w:val="00844A66"/>
    <w:pPr>
      <w:tabs>
        <w:tab w:val="left" w:pos="384"/>
      </w:tabs>
      <w:spacing w:after="240" w:line="240" w:lineRule="auto"/>
      <w:ind w:left="384" w:hanging="384"/>
    </w:pPr>
  </w:style>
  <w:style w:type="character" w:styleId="LineNumber">
    <w:name w:val="line number"/>
    <w:basedOn w:val="DefaultParagraphFont"/>
    <w:uiPriority w:val="99"/>
    <w:semiHidden/>
    <w:unhideWhenUsed/>
    <w:rsid w:val="003A3172"/>
  </w:style>
  <w:style w:type="character" w:styleId="CommentReference">
    <w:name w:val="annotation reference"/>
    <w:uiPriority w:val="99"/>
    <w:semiHidden/>
    <w:unhideWhenUsed/>
    <w:rsid w:val="00062618"/>
    <w:rPr>
      <w:sz w:val="16"/>
      <w:szCs w:val="16"/>
    </w:rPr>
  </w:style>
  <w:style w:type="paragraph" w:styleId="CommentText">
    <w:name w:val="annotation text"/>
    <w:basedOn w:val="Normal"/>
    <w:link w:val="CommentTextChar"/>
    <w:uiPriority w:val="99"/>
    <w:semiHidden/>
    <w:unhideWhenUsed/>
    <w:rsid w:val="00062618"/>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062618"/>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E83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72E"/>
    <w:rPr>
      <w:rFonts w:ascii="Segoe UI" w:hAnsi="Segoe UI" w:cs="Segoe UI"/>
      <w:sz w:val="18"/>
      <w:szCs w:val="18"/>
    </w:rPr>
  </w:style>
  <w:style w:type="character" w:customStyle="1" w:styleId="il">
    <w:name w:val="il"/>
    <w:basedOn w:val="DefaultParagraphFont"/>
    <w:rsid w:val="00D60D73"/>
  </w:style>
  <w:style w:type="character" w:styleId="Hyperlink">
    <w:name w:val="Hyperlink"/>
    <w:basedOn w:val="DefaultParagraphFont"/>
    <w:uiPriority w:val="99"/>
    <w:unhideWhenUsed/>
    <w:rsid w:val="00D60D73"/>
    <w:rPr>
      <w:color w:val="0000FF"/>
      <w:u w:val="single"/>
    </w:rPr>
  </w:style>
  <w:style w:type="paragraph" w:styleId="NormalWeb">
    <w:name w:val="Normal (Web)"/>
    <w:basedOn w:val="Normal"/>
    <w:uiPriority w:val="99"/>
    <w:semiHidden/>
    <w:unhideWhenUsed/>
    <w:rsid w:val="00D60D7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84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C301A"/>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C301A"/>
    <w:rPr>
      <w:rFonts w:ascii="Calibri" w:eastAsia="Calibri" w:hAnsi="Calibri" w:cs="Times New Roman"/>
      <w:b/>
      <w:bCs/>
      <w:sz w:val="20"/>
      <w:szCs w:val="20"/>
    </w:rPr>
  </w:style>
  <w:style w:type="character" w:customStyle="1" w:styleId="xbe">
    <w:name w:val="_xbe"/>
    <w:basedOn w:val="DefaultParagraphFont"/>
    <w:rsid w:val="001021C9"/>
  </w:style>
  <w:style w:type="paragraph" w:styleId="Revision">
    <w:name w:val="Revision"/>
    <w:hidden/>
    <w:uiPriority w:val="99"/>
    <w:semiHidden/>
    <w:rsid w:val="002F1A95"/>
    <w:pPr>
      <w:spacing w:after="0" w:line="240" w:lineRule="auto"/>
    </w:pPr>
  </w:style>
  <w:style w:type="paragraph" w:styleId="Header">
    <w:name w:val="header"/>
    <w:basedOn w:val="Normal"/>
    <w:link w:val="HeaderChar"/>
    <w:uiPriority w:val="99"/>
    <w:unhideWhenUsed/>
    <w:rsid w:val="001E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247"/>
  </w:style>
  <w:style w:type="paragraph" w:styleId="Footer">
    <w:name w:val="footer"/>
    <w:basedOn w:val="Normal"/>
    <w:link w:val="FooterChar"/>
    <w:uiPriority w:val="99"/>
    <w:unhideWhenUsed/>
    <w:rsid w:val="001E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247"/>
  </w:style>
  <w:style w:type="character" w:customStyle="1" w:styleId="author">
    <w:name w:val="author"/>
    <w:basedOn w:val="DefaultParagraphFont"/>
    <w:rsid w:val="005F6EE6"/>
  </w:style>
  <w:style w:type="character" w:customStyle="1" w:styleId="apple-converted-space">
    <w:name w:val="apple-converted-space"/>
    <w:basedOn w:val="DefaultParagraphFont"/>
    <w:rsid w:val="005F6EE6"/>
  </w:style>
  <w:style w:type="character" w:customStyle="1" w:styleId="articletitle">
    <w:name w:val="articletitle"/>
    <w:basedOn w:val="DefaultParagraphFont"/>
    <w:rsid w:val="005F6EE6"/>
  </w:style>
  <w:style w:type="character" w:customStyle="1" w:styleId="journaltitle">
    <w:name w:val="journaltitle"/>
    <w:basedOn w:val="DefaultParagraphFont"/>
    <w:rsid w:val="005F6EE6"/>
  </w:style>
  <w:style w:type="character" w:customStyle="1" w:styleId="pubyear">
    <w:name w:val="pubyear"/>
    <w:basedOn w:val="DefaultParagraphFont"/>
    <w:rsid w:val="005F6EE6"/>
  </w:style>
  <w:style w:type="character" w:customStyle="1" w:styleId="vol">
    <w:name w:val="vol"/>
    <w:basedOn w:val="DefaultParagraphFont"/>
    <w:rsid w:val="005F6EE6"/>
  </w:style>
  <w:style w:type="character" w:customStyle="1" w:styleId="pagefirst">
    <w:name w:val="pagefirst"/>
    <w:basedOn w:val="DefaultParagraphFont"/>
    <w:rsid w:val="005F6EE6"/>
  </w:style>
  <w:style w:type="character" w:customStyle="1" w:styleId="pagelast">
    <w:name w:val="pagelast"/>
    <w:basedOn w:val="DefaultParagraphFont"/>
    <w:rsid w:val="005F6EE6"/>
  </w:style>
  <w:style w:type="character" w:customStyle="1" w:styleId="highlight">
    <w:name w:val="highlight"/>
    <w:basedOn w:val="DefaultParagraphFont"/>
    <w:rsid w:val="00054364"/>
  </w:style>
  <w:style w:type="character" w:styleId="Strong">
    <w:name w:val="Strong"/>
    <w:basedOn w:val="DefaultParagraphFont"/>
    <w:uiPriority w:val="22"/>
    <w:qFormat/>
    <w:rsid w:val="00216B07"/>
    <w:rPr>
      <w:b/>
      <w:bCs/>
    </w:rPr>
  </w:style>
  <w:style w:type="paragraph" w:styleId="ListParagraph">
    <w:name w:val="List Paragraph"/>
    <w:basedOn w:val="Normal"/>
    <w:uiPriority w:val="34"/>
    <w:qFormat/>
    <w:rsid w:val="00623339"/>
    <w:pPr>
      <w:ind w:left="720"/>
      <w:contextualSpacing/>
    </w:pPr>
  </w:style>
  <w:style w:type="character" w:customStyle="1" w:styleId="street-address">
    <w:name w:val="street-address"/>
    <w:basedOn w:val="DefaultParagraphFont"/>
    <w:rsid w:val="0050037D"/>
  </w:style>
  <w:style w:type="character" w:customStyle="1" w:styleId="location-info">
    <w:name w:val="location-info"/>
    <w:basedOn w:val="DefaultParagraphFont"/>
    <w:rsid w:val="0050037D"/>
  </w:style>
  <w:style w:type="paragraph" w:customStyle="1" w:styleId="EndNoteBibliographyTitle">
    <w:name w:val="EndNote Bibliography Title"/>
    <w:basedOn w:val="Normal"/>
    <w:link w:val="EndNoteBibliographyTitleChar"/>
    <w:rsid w:val="004D36E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D36E2"/>
    <w:rPr>
      <w:rFonts w:ascii="Calibri" w:hAnsi="Calibri" w:cs="Calibri"/>
      <w:noProof/>
    </w:rPr>
  </w:style>
  <w:style w:type="paragraph" w:customStyle="1" w:styleId="EndNoteBibliography">
    <w:name w:val="EndNote Bibliography"/>
    <w:basedOn w:val="Normal"/>
    <w:link w:val="EndNoteBibliographyChar"/>
    <w:rsid w:val="004D36E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D36E2"/>
    <w:rPr>
      <w:rFonts w:ascii="Calibri" w:hAnsi="Calibri" w:cs="Calibri"/>
      <w:noProof/>
    </w:rPr>
  </w:style>
  <w:style w:type="character" w:customStyle="1" w:styleId="UnresolvedMention">
    <w:name w:val="Unresolved Mention"/>
    <w:basedOn w:val="DefaultParagraphFont"/>
    <w:uiPriority w:val="99"/>
    <w:semiHidden/>
    <w:unhideWhenUsed/>
    <w:rsid w:val="007304F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A66"/>
    <w:pPr>
      <w:keepNext/>
      <w:keepLines/>
      <w:spacing w:before="240" w:after="0"/>
      <w:outlineLvl w:val="0"/>
    </w:pPr>
    <w:rPr>
      <w:rFonts w:asciiTheme="majorHAnsi" w:eastAsiaTheme="majorEastAsia" w:hAnsiTheme="majorHAnsi" w:cstheme="majorBidi"/>
      <w:color w:val="93430C"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A47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4716"/>
    <w:rPr>
      <w:sz w:val="20"/>
      <w:szCs w:val="20"/>
    </w:rPr>
  </w:style>
  <w:style w:type="character" w:styleId="FootnoteReference">
    <w:name w:val="footnote reference"/>
    <w:basedOn w:val="DefaultParagraphFont"/>
    <w:uiPriority w:val="99"/>
    <w:semiHidden/>
    <w:unhideWhenUsed/>
    <w:rsid w:val="001A4716"/>
    <w:rPr>
      <w:vertAlign w:val="superscript"/>
    </w:rPr>
  </w:style>
  <w:style w:type="paragraph" w:styleId="EndnoteText">
    <w:name w:val="endnote text"/>
    <w:basedOn w:val="Normal"/>
    <w:link w:val="EndnoteTextChar"/>
    <w:uiPriority w:val="99"/>
    <w:semiHidden/>
    <w:unhideWhenUsed/>
    <w:rsid w:val="00844A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4A66"/>
    <w:rPr>
      <w:sz w:val="20"/>
      <w:szCs w:val="20"/>
    </w:rPr>
  </w:style>
  <w:style w:type="character" w:styleId="EndnoteReference">
    <w:name w:val="endnote reference"/>
    <w:basedOn w:val="DefaultParagraphFont"/>
    <w:uiPriority w:val="99"/>
    <w:semiHidden/>
    <w:unhideWhenUsed/>
    <w:rsid w:val="00844A66"/>
    <w:rPr>
      <w:vertAlign w:val="superscript"/>
    </w:rPr>
  </w:style>
  <w:style w:type="character" w:customStyle="1" w:styleId="Heading1Char">
    <w:name w:val="Heading 1 Char"/>
    <w:basedOn w:val="DefaultParagraphFont"/>
    <w:link w:val="Heading1"/>
    <w:uiPriority w:val="9"/>
    <w:rsid w:val="00844A66"/>
    <w:rPr>
      <w:rFonts w:asciiTheme="majorHAnsi" w:eastAsiaTheme="majorEastAsia" w:hAnsiTheme="majorHAnsi" w:cstheme="majorBidi"/>
      <w:color w:val="93430C" w:themeColor="accent1" w:themeShade="BF"/>
      <w:sz w:val="32"/>
      <w:szCs w:val="32"/>
    </w:rPr>
  </w:style>
  <w:style w:type="paragraph" w:styleId="Bibliography">
    <w:name w:val="Bibliography"/>
    <w:basedOn w:val="Normal"/>
    <w:next w:val="Normal"/>
    <w:uiPriority w:val="37"/>
    <w:unhideWhenUsed/>
    <w:rsid w:val="00844A66"/>
    <w:pPr>
      <w:tabs>
        <w:tab w:val="left" w:pos="384"/>
      </w:tabs>
      <w:spacing w:after="240" w:line="240" w:lineRule="auto"/>
      <w:ind w:left="384" w:hanging="384"/>
    </w:pPr>
  </w:style>
  <w:style w:type="character" w:styleId="LineNumber">
    <w:name w:val="line number"/>
    <w:basedOn w:val="DefaultParagraphFont"/>
    <w:uiPriority w:val="99"/>
    <w:semiHidden/>
    <w:unhideWhenUsed/>
    <w:rsid w:val="003A3172"/>
  </w:style>
  <w:style w:type="character" w:styleId="CommentReference">
    <w:name w:val="annotation reference"/>
    <w:uiPriority w:val="99"/>
    <w:semiHidden/>
    <w:unhideWhenUsed/>
    <w:rsid w:val="00062618"/>
    <w:rPr>
      <w:sz w:val="16"/>
      <w:szCs w:val="16"/>
    </w:rPr>
  </w:style>
  <w:style w:type="paragraph" w:styleId="CommentText">
    <w:name w:val="annotation text"/>
    <w:basedOn w:val="Normal"/>
    <w:link w:val="CommentTextChar"/>
    <w:uiPriority w:val="99"/>
    <w:semiHidden/>
    <w:unhideWhenUsed/>
    <w:rsid w:val="00062618"/>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062618"/>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E83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72E"/>
    <w:rPr>
      <w:rFonts w:ascii="Segoe UI" w:hAnsi="Segoe UI" w:cs="Segoe UI"/>
      <w:sz w:val="18"/>
      <w:szCs w:val="18"/>
    </w:rPr>
  </w:style>
  <w:style w:type="character" w:customStyle="1" w:styleId="il">
    <w:name w:val="il"/>
    <w:basedOn w:val="DefaultParagraphFont"/>
    <w:rsid w:val="00D60D73"/>
  </w:style>
  <w:style w:type="character" w:styleId="Hyperlink">
    <w:name w:val="Hyperlink"/>
    <w:basedOn w:val="DefaultParagraphFont"/>
    <w:uiPriority w:val="99"/>
    <w:unhideWhenUsed/>
    <w:rsid w:val="00D60D73"/>
    <w:rPr>
      <w:color w:val="0000FF"/>
      <w:u w:val="single"/>
    </w:rPr>
  </w:style>
  <w:style w:type="paragraph" w:styleId="NormalWeb">
    <w:name w:val="Normal (Web)"/>
    <w:basedOn w:val="Normal"/>
    <w:uiPriority w:val="99"/>
    <w:semiHidden/>
    <w:unhideWhenUsed/>
    <w:rsid w:val="00D60D7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84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C301A"/>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C301A"/>
    <w:rPr>
      <w:rFonts w:ascii="Calibri" w:eastAsia="Calibri" w:hAnsi="Calibri" w:cs="Times New Roman"/>
      <w:b/>
      <w:bCs/>
      <w:sz w:val="20"/>
      <w:szCs w:val="20"/>
    </w:rPr>
  </w:style>
  <w:style w:type="character" w:customStyle="1" w:styleId="xbe">
    <w:name w:val="_xbe"/>
    <w:basedOn w:val="DefaultParagraphFont"/>
    <w:rsid w:val="001021C9"/>
  </w:style>
  <w:style w:type="paragraph" w:styleId="Revision">
    <w:name w:val="Revision"/>
    <w:hidden/>
    <w:uiPriority w:val="99"/>
    <w:semiHidden/>
    <w:rsid w:val="002F1A95"/>
    <w:pPr>
      <w:spacing w:after="0" w:line="240" w:lineRule="auto"/>
    </w:pPr>
  </w:style>
  <w:style w:type="paragraph" w:styleId="Header">
    <w:name w:val="header"/>
    <w:basedOn w:val="Normal"/>
    <w:link w:val="HeaderChar"/>
    <w:uiPriority w:val="99"/>
    <w:unhideWhenUsed/>
    <w:rsid w:val="001E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247"/>
  </w:style>
  <w:style w:type="paragraph" w:styleId="Footer">
    <w:name w:val="footer"/>
    <w:basedOn w:val="Normal"/>
    <w:link w:val="FooterChar"/>
    <w:uiPriority w:val="99"/>
    <w:unhideWhenUsed/>
    <w:rsid w:val="001E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247"/>
  </w:style>
  <w:style w:type="character" w:customStyle="1" w:styleId="author">
    <w:name w:val="author"/>
    <w:basedOn w:val="DefaultParagraphFont"/>
    <w:rsid w:val="005F6EE6"/>
  </w:style>
  <w:style w:type="character" w:customStyle="1" w:styleId="apple-converted-space">
    <w:name w:val="apple-converted-space"/>
    <w:basedOn w:val="DefaultParagraphFont"/>
    <w:rsid w:val="005F6EE6"/>
  </w:style>
  <w:style w:type="character" w:customStyle="1" w:styleId="articletitle">
    <w:name w:val="articletitle"/>
    <w:basedOn w:val="DefaultParagraphFont"/>
    <w:rsid w:val="005F6EE6"/>
  </w:style>
  <w:style w:type="character" w:customStyle="1" w:styleId="journaltitle">
    <w:name w:val="journaltitle"/>
    <w:basedOn w:val="DefaultParagraphFont"/>
    <w:rsid w:val="005F6EE6"/>
  </w:style>
  <w:style w:type="character" w:customStyle="1" w:styleId="pubyear">
    <w:name w:val="pubyear"/>
    <w:basedOn w:val="DefaultParagraphFont"/>
    <w:rsid w:val="005F6EE6"/>
  </w:style>
  <w:style w:type="character" w:customStyle="1" w:styleId="vol">
    <w:name w:val="vol"/>
    <w:basedOn w:val="DefaultParagraphFont"/>
    <w:rsid w:val="005F6EE6"/>
  </w:style>
  <w:style w:type="character" w:customStyle="1" w:styleId="pagefirst">
    <w:name w:val="pagefirst"/>
    <w:basedOn w:val="DefaultParagraphFont"/>
    <w:rsid w:val="005F6EE6"/>
  </w:style>
  <w:style w:type="character" w:customStyle="1" w:styleId="pagelast">
    <w:name w:val="pagelast"/>
    <w:basedOn w:val="DefaultParagraphFont"/>
    <w:rsid w:val="005F6EE6"/>
  </w:style>
  <w:style w:type="character" w:customStyle="1" w:styleId="highlight">
    <w:name w:val="highlight"/>
    <w:basedOn w:val="DefaultParagraphFont"/>
    <w:rsid w:val="00054364"/>
  </w:style>
  <w:style w:type="character" w:styleId="Strong">
    <w:name w:val="Strong"/>
    <w:basedOn w:val="DefaultParagraphFont"/>
    <w:uiPriority w:val="22"/>
    <w:qFormat/>
    <w:rsid w:val="00216B07"/>
    <w:rPr>
      <w:b/>
      <w:bCs/>
    </w:rPr>
  </w:style>
  <w:style w:type="paragraph" w:styleId="ListParagraph">
    <w:name w:val="List Paragraph"/>
    <w:basedOn w:val="Normal"/>
    <w:uiPriority w:val="34"/>
    <w:qFormat/>
    <w:rsid w:val="00623339"/>
    <w:pPr>
      <w:ind w:left="720"/>
      <w:contextualSpacing/>
    </w:pPr>
  </w:style>
  <w:style w:type="character" w:customStyle="1" w:styleId="street-address">
    <w:name w:val="street-address"/>
    <w:basedOn w:val="DefaultParagraphFont"/>
    <w:rsid w:val="0050037D"/>
  </w:style>
  <w:style w:type="character" w:customStyle="1" w:styleId="location-info">
    <w:name w:val="location-info"/>
    <w:basedOn w:val="DefaultParagraphFont"/>
    <w:rsid w:val="0050037D"/>
  </w:style>
  <w:style w:type="paragraph" w:customStyle="1" w:styleId="EndNoteBibliographyTitle">
    <w:name w:val="EndNote Bibliography Title"/>
    <w:basedOn w:val="Normal"/>
    <w:link w:val="EndNoteBibliographyTitleChar"/>
    <w:rsid w:val="004D36E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D36E2"/>
    <w:rPr>
      <w:rFonts w:ascii="Calibri" w:hAnsi="Calibri" w:cs="Calibri"/>
      <w:noProof/>
    </w:rPr>
  </w:style>
  <w:style w:type="paragraph" w:customStyle="1" w:styleId="EndNoteBibliography">
    <w:name w:val="EndNote Bibliography"/>
    <w:basedOn w:val="Normal"/>
    <w:link w:val="EndNoteBibliographyChar"/>
    <w:rsid w:val="004D36E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D36E2"/>
    <w:rPr>
      <w:rFonts w:ascii="Calibri" w:hAnsi="Calibri" w:cs="Calibri"/>
      <w:noProof/>
    </w:rPr>
  </w:style>
  <w:style w:type="character" w:customStyle="1" w:styleId="UnresolvedMention">
    <w:name w:val="Unresolved Mention"/>
    <w:basedOn w:val="DefaultParagraphFont"/>
    <w:uiPriority w:val="99"/>
    <w:semiHidden/>
    <w:unhideWhenUsed/>
    <w:rsid w:val="007304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30020">
      <w:bodyDiv w:val="1"/>
      <w:marLeft w:val="0"/>
      <w:marRight w:val="0"/>
      <w:marTop w:val="0"/>
      <w:marBottom w:val="0"/>
      <w:divBdr>
        <w:top w:val="none" w:sz="0" w:space="0" w:color="auto"/>
        <w:left w:val="none" w:sz="0" w:space="0" w:color="auto"/>
        <w:bottom w:val="none" w:sz="0" w:space="0" w:color="auto"/>
        <w:right w:val="none" w:sz="0" w:space="0" w:color="auto"/>
      </w:divBdr>
    </w:div>
    <w:div w:id="1036396615">
      <w:bodyDiv w:val="1"/>
      <w:marLeft w:val="0"/>
      <w:marRight w:val="0"/>
      <w:marTop w:val="0"/>
      <w:marBottom w:val="0"/>
      <w:divBdr>
        <w:top w:val="none" w:sz="0" w:space="0" w:color="auto"/>
        <w:left w:val="none" w:sz="0" w:space="0" w:color="auto"/>
        <w:bottom w:val="none" w:sz="0" w:space="0" w:color="auto"/>
        <w:right w:val="none" w:sz="0" w:space="0" w:color="auto"/>
      </w:divBdr>
    </w:div>
    <w:div w:id="1305962118">
      <w:bodyDiv w:val="1"/>
      <w:marLeft w:val="0"/>
      <w:marRight w:val="0"/>
      <w:marTop w:val="0"/>
      <w:marBottom w:val="0"/>
      <w:divBdr>
        <w:top w:val="none" w:sz="0" w:space="0" w:color="auto"/>
        <w:left w:val="none" w:sz="0" w:space="0" w:color="auto"/>
        <w:bottom w:val="none" w:sz="0" w:space="0" w:color="auto"/>
        <w:right w:val="none" w:sz="0" w:space="0" w:color="auto"/>
      </w:divBdr>
    </w:div>
    <w:div w:id="1602255890">
      <w:bodyDiv w:val="1"/>
      <w:marLeft w:val="0"/>
      <w:marRight w:val="0"/>
      <w:marTop w:val="0"/>
      <w:marBottom w:val="0"/>
      <w:divBdr>
        <w:top w:val="none" w:sz="0" w:space="0" w:color="auto"/>
        <w:left w:val="none" w:sz="0" w:space="0" w:color="auto"/>
        <w:bottom w:val="none" w:sz="0" w:space="0" w:color="auto"/>
        <w:right w:val="none" w:sz="0" w:space="0" w:color="auto"/>
      </w:divBdr>
    </w:div>
    <w:div w:id="1631285846">
      <w:bodyDiv w:val="1"/>
      <w:marLeft w:val="0"/>
      <w:marRight w:val="0"/>
      <w:marTop w:val="0"/>
      <w:marBottom w:val="0"/>
      <w:divBdr>
        <w:top w:val="none" w:sz="0" w:space="0" w:color="auto"/>
        <w:left w:val="none" w:sz="0" w:space="0" w:color="auto"/>
        <w:bottom w:val="none" w:sz="0" w:space="0" w:color="auto"/>
        <w:right w:val="none" w:sz="0" w:space="0" w:color="auto"/>
      </w:divBdr>
    </w:div>
    <w:div w:id="167425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about:blank" TargetMode="External"/><Relationship Id="rId14" Type="http://schemas.openxmlformats.org/officeDocument/2006/relationships/image" Target="media/image4.ti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C55A11"/>
      </a:accent1>
      <a:accent2>
        <a:srgbClr val="A8D08D"/>
      </a:accent2>
      <a:accent3>
        <a:srgbClr val="FFC000"/>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1615E-5293-4144-9845-A80D0BE2D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5049</Words>
  <Characters>28784</Characters>
  <Application>Microsoft Office Word</Application>
  <DocSecurity>4</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Chronic Disease Research Group</Company>
  <LinksUpToDate>false</LinksUpToDate>
  <CharactersWithSpaces>33766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Eason</dc:creator>
  <cp:lastModifiedBy>Ken Lamb</cp:lastModifiedBy>
  <cp:revision>2</cp:revision>
  <dcterms:created xsi:type="dcterms:W3CDTF">2020-07-01T13:10:00Z</dcterms:created>
  <dcterms:modified xsi:type="dcterms:W3CDTF">2020-07-01T13:10:00Z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zotero-version="4.0.14"&gt;&lt;session id="9ifTkbUC"/&gt;&lt;style id="http://www.zotero.org/styles/journal-of-veterinary-internal-medicine" hasBibliography="1" bibliographyStyleHasBeenSet="1"/&gt;&lt;prefs&gt;&lt;pref name="fieldType" value="Field"/&gt;&lt;pref</vt:lpwstr>
  </property>
  <property fmtid="{D5CDD505-2E9C-101B-9397-08002B2CF9AE}" pid="3" name="ZOTERO_PREF_2">
    <vt:lpwstr> name="storeReferences" value="true"/&gt;&lt;pref name="automaticJournalAbbreviations" value="true"/&gt;&lt;pref name="noteType" value="0"/&gt;&lt;/prefs&gt;&lt;/data&gt;</vt:lpwstr>
  </property>
</Properties>
</file>